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51F1" w14:textId="77777777" w:rsidR="00A00665" w:rsidRDefault="00A00665" w:rsidP="00A00665">
      <w:pPr>
        <w:jc w:val="both"/>
        <w:rPr>
          <w:rFonts w:ascii="Times New Roman" w:eastAsia="Times New Roman" w:hAnsi="Times New Roman"/>
          <w:color w:val="000000"/>
          <w:lang w:eastAsia="zh-CN"/>
        </w:rPr>
      </w:pPr>
      <w:proofErr w:type="spellStart"/>
      <w:r>
        <w:rPr>
          <w:rFonts w:ascii="Times New Roman" w:eastAsia="Times New Roman" w:hAnsi="Times New Roman"/>
          <w:color w:val="000000"/>
          <w:lang w:eastAsia="zh-CN"/>
        </w:rPr>
        <w:t>Kairui</w:t>
      </w:r>
      <w:proofErr w:type="spellEnd"/>
      <w:r>
        <w:rPr>
          <w:rFonts w:ascii="Times New Roman" w:eastAsia="Times New Roman" w:hAnsi="Times New Roman"/>
          <w:color w:val="000000"/>
          <w:lang w:eastAsia="zh-CN"/>
        </w:rPr>
        <w:t xml:space="preserve"> Feng</w:t>
      </w:r>
      <w:r>
        <w:rPr>
          <w:rFonts w:ascii="Times New Roman" w:eastAsia="Times New Roman" w:hAnsi="Times New Roman"/>
          <w:color w:val="000000"/>
          <w:vertAlign w:val="superscript"/>
          <w:lang w:eastAsia="zh-CN"/>
        </w:rPr>
        <w:t>1</w:t>
      </w:r>
      <w:r>
        <w:rPr>
          <w:rFonts w:ascii="Times New Roman" w:eastAsia="Times New Roman" w:hAnsi="Times New Roman"/>
          <w:color w:val="000000"/>
          <w:lang w:eastAsia="zh-CN"/>
        </w:rPr>
        <w:t xml:space="preserve">, </w:t>
      </w:r>
      <w:proofErr w:type="spellStart"/>
      <w:r>
        <w:rPr>
          <w:rFonts w:ascii="Times New Roman" w:eastAsia="Times New Roman" w:hAnsi="Times New Roman"/>
          <w:color w:val="000000"/>
          <w:lang w:eastAsia="zh-CN"/>
        </w:rPr>
        <w:t>Siyuan</w:t>
      </w:r>
      <w:proofErr w:type="spellEnd"/>
      <w:r>
        <w:rPr>
          <w:rFonts w:ascii="Times New Roman" w:eastAsia="Times New Roman" w:hAnsi="Times New Roman"/>
          <w:color w:val="000000"/>
          <w:lang w:eastAsia="zh-CN"/>
        </w:rPr>
        <w:t xml:space="preserve"> Xian</w:t>
      </w:r>
      <w:r>
        <w:rPr>
          <w:rFonts w:ascii="Times New Roman" w:eastAsia="Times New Roman" w:hAnsi="Times New Roman"/>
          <w:color w:val="000000"/>
          <w:vertAlign w:val="superscript"/>
          <w:lang w:eastAsia="zh-CN"/>
        </w:rPr>
        <w:t>1</w:t>
      </w:r>
      <w:r>
        <w:rPr>
          <w:rFonts w:ascii="Times New Roman" w:eastAsia="Times New Roman" w:hAnsi="Times New Roman"/>
          <w:color w:val="000000"/>
          <w:lang w:eastAsia="zh-CN"/>
        </w:rPr>
        <w:t>, Ning Lin</w:t>
      </w:r>
      <w:r>
        <w:rPr>
          <w:rFonts w:ascii="Times New Roman" w:eastAsia="Times New Roman" w:hAnsi="Times New Roman"/>
          <w:color w:val="000000"/>
          <w:vertAlign w:val="superscript"/>
          <w:lang w:eastAsia="zh-CN"/>
        </w:rPr>
        <w:t>1</w:t>
      </w:r>
      <w:r>
        <w:rPr>
          <w:rFonts w:ascii="Times New Roman" w:eastAsia="Times New Roman" w:hAnsi="Times New Roman"/>
          <w:color w:val="000000"/>
          <w:lang w:eastAsia="zh-CN"/>
        </w:rPr>
        <w:t xml:space="preserve">, </w:t>
      </w:r>
      <w:r>
        <w:rPr>
          <w:rFonts w:ascii="Times New Roman" w:eastAsia="Times New Roman" w:hAnsi="Times New Roman" w:hint="eastAsia"/>
          <w:color w:val="000000"/>
          <w:lang w:eastAsia="zh-CN"/>
        </w:rPr>
        <w:t xml:space="preserve">and </w:t>
      </w:r>
      <w:r w:rsidRPr="0021752A">
        <w:rPr>
          <w:rFonts w:ascii="-webkit-standard" w:eastAsia="Times New Roman" w:hAnsi="-webkit-standard"/>
          <w:color w:val="000000"/>
          <w:lang w:eastAsia="zh-CN"/>
        </w:rPr>
        <w:t>Mikhail V. Chester</w:t>
      </w:r>
      <w:r w:rsidRPr="008B022F">
        <w:rPr>
          <w:rFonts w:ascii="-webkit-standard" w:eastAsia="Times New Roman" w:hAnsi="-webkit-standard" w:hint="eastAsia"/>
          <w:color w:val="000000"/>
          <w:vertAlign w:val="superscript"/>
          <w:lang w:eastAsia="zh-CN"/>
        </w:rPr>
        <w:t>2</w:t>
      </w:r>
    </w:p>
    <w:p w14:paraId="317B7BB2" w14:textId="77777777" w:rsidR="00A00665" w:rsidRDefault="00A00665" w:rsidP="00A00665">
      <w:pPr>
        <w:jc w:val="both"/>
        <w:rPr>
          <w:rFonts w:ascii="Times New Roman" w:eastAsia="Times New Roman" w:hAnsi="Times New Roman"/>
          <w:color w:val="000000"/>
          <w:lang w:eastAsia="zh-CN"/>
        </w:rPr>
      </w:pPr>
      <w:r>
        <w:rPr>
          <w:rFonts w:ascii="Times New Roman" w:eastAsia="Times New Roman" w:hAnsi="Times New Roman"/>
          <w:color w:val="000000"/>
          <w:vertAlign w:val="superscript"/>
          <w:lang w:eastAsia="zh-CN"/>
        </w:rPr>
        <w:t>1</w:t>
      </w:r>
      <w:r>
        <w:rPr>
          <w:rFonts w:ascii="Times New Roman" w:eastAsia="Times New Roman" w:hAnsi="Times New Roman"/>
          <w:color w:val="000000"/>
          <w:lang w:eastAsia="zh-CN"/>
        </w:rPr>
        <w:t xml:space="preserve">Department of Civil and Environmental Engineering, Princeton University </w:t>
      </w:r>
    </w:p>
    <w:p w14:paraId="694519C7" w14:textId="77777777" w:rsidR="00A00665" w:rsidRDefault="00A00665" w:rsidP="00A00665">
      <w:pPr>
        <w:jc w:val="both"/>
        <w:rPr>
          <w:rFonts w:ascii="Times New Roman" w:eastAsia="Times New Roman" w:hAnsi="Times New Roman"/>
          <w:color w:val="000000"/>
          <w:lang w:eastAsia="zh-CN"/>
        </w:rPr>
      </w:pPr>
      <w:r w:rsidRPr="008B022F">
        <w:rPr>
          <w:rFonts w:ascii="Times New Roman" w:eastAsia="Times New Roman" w:hAnsi="Times New Roman" w:hint="eastAsia"/>
          <w:color w:val="000000"/>
          <w:vertAlign w:val="superscript"/>
          <w:lang w:eastAsia="zh-CN"/>
        </w:rPr>
        <w:t>2</w:t>
      </w:r>
      <w:r>
        <w:rPr>
          <w:rFonts w:ascii="Times New Roman" w:eastAsia="Times New Roman" w:hAnsi="Times New Roman" w:hint="eastAsia"/>
          <w:color w:val="000000"/>
          <w:vertAlign w:val="superscript"/>
          <w:lang w:eastAsia="zh-CN"/>
        </w:rPr>
        <w:t xml:space="preserve"> </w:t>
      </w:r>
      <w:r>
        <w:rPr>
          <w:rFonts w:ascii="Times New Roman" w:eastAsia="Times New Roman" w:hAnsi="Times New Roman"/>
          <w:color w:val="000000"/>
          <w:lang w:eastAsia="zh-CN"/>
        </w:rPr>
        <w:t>Civil, Environmental, and Sustainable Engineering</w:t>
      </w:r>
      <w:r w:rsidRPr="008B022F">
        <w:rPr>
          <w:rFonts w:ascii="Times New Roman" w:eastAsia="Times New Roman" w:hAnsi="Times New Roman"/>
          <w:color w:val="000000"/>
          <w:lang w:eastAsia="zh-CN"/>
        </w:rPr>
        <w:t>,</w:t>
      </w:r>
      <w:r>
        <w:rPr>
          <w:rFonts w:ascii="Times New Roman" w:eastAsia="Times New Roman" w:hAnsi="Times New Roman" w:hint="eastAsia"/>
          <w:color w:val="000000"/>
          <w:lang w:eastAsia="zh-CN"/>
        </w:rPr>
        <w:t xml:space="preserve"> </w:t>
      </w:r>
      <w:r w:rsidRPr="008B022F">
        <w:rPr>
          <w:rFonts w:ascii="Times New Roman" w:eastAsia="Times New Roman" w:hAnsi="Times New Roman"/>
          <w:color w:val="000000"/>
          <w:lang w:eastAsia="zh-CN"/>
        </w:rPr>
        <w:t>Arizona State University</w:t>
      </w:r>
    </w:p>
    <w:p w14:paraId="1AFAD763" w14:textId="77777777" w:rsidR="00A00665" w:rsidRDefault="00A00665" w:rsidP="00A00665">
      <w:pPr>
        <w:jc w:val="both"/>
        <w:rPr>
          <w:rFonts w:ascii="Times New Roman" w:eastAsia="Times New Roman" w:hAnsi="Times New Roman"/>
          <w:color w:val="000000"/>
          <w:lang w:eastAsia="zh-CN"/>
        </w:rPr>
      </w:pPr>
    </w:p>
    <w:p w14:paraId="2425C09E" w14:textId="2A13F2E3" w:rsidR="00A00665" w:rsidRPr="004E6141" w:rsidRDefault="00A00665" w:rsidP="00A00665">
      <w:pPr>
        <w:jc w:val="both"/>
        <w:rPr>
          <w:rFonts w:ascii="Times New Roman" w:eastAsia="Times New Roman" w:hAnsi="Times New Roman"/>
          <w:color w:val="000000"/>
          <w:lang w:eastAsia="zh-CN"/>
        </w:rPr>
      </w:pPr>
      <w:r w:rsidRPr="004E6141">
        <w:rPr>
          <w:rFonts w:ascii="Times New Roman" w:eastAsia="Times New Roman" w:hAnsi="Times New Roman"/>
          <w:color w:val="000000"/>
          <w:lang w:eastAsia="zh-CN"/>
        </w:rPr>
        <w:t xml:space="preserve">Many countries have pushed intervention policies to encourage electrical vehicles (EVs; Green et al. 2014), as they are energy efficient and </w:t>
      </w:r>
      <w:r>
        <w:rPr>
          <w:rFonts w:ascii="Times New Roman" w:eastAsia="Times New Roman" w:hAnsi="Times New Roman"/>
          <w:color w:val="000000"/>
          <w:lang w:eastAsia="zh-CN"/>
        </w:rPr>
        <w:t>are expected to</w:t>
      </w:r>
      <w:r w:rsidRPr="004E6141">
        <w:rPr>
          <w:rFonts w:ascii="Times New Roman" w:eastAsia="Times New Roman" w:hAnsi="Times New Roman"/>
          <w:color w:val="000000"/>
          <w:lang w:eastAsia="zh-CN"/>
        </w:rPr>
        <w:t xml:space="preserve"> become cheaper in the future (Needell et al. 2016). </w:t>
      </w:r>
      <w:r w:rsidRPr="004E6141">
        <w:rPr>
          <w:rFonts w:ascii="Times New Roman" w:eastAsia="Times New Roman" w:hAnsi="Times New Roman"/>
          <w:i/>
          <w:color w:val="000000"/>
          <w:lang w:eastAsia="zh-CN"/>
        </w:rPr>
        <w:t xml:space="preserve">The US EV Everywhere </w:t>
      </w:r>
      <w:r>
        <w:rPr>
          <w:rFonts w:ascii="Times New Roman" w:eastAsia="Times New Roman" w:hAnsi="Times New Roman"/>
          <w:i/>
          <w:color w:val="000000"/>
          <w:lang w:eastAsia="zh-CN"/>
        </w:rPr>
        <w:t>I</w:t>
      </w:r>
      <w:r w:rsidRPr="004E6141">
        <w:rPr>
          <w:rFonts w:ascii="Times New Roman" w:eastAsia="Times New Roman" w:hAnsi="Times New Roman"/>
          <w:i/>
          <w:color w:val="000000"/>
          <w:lang w:eastAsia="zh-CN"/>
        </w:rPr>
        <w:t>nitiative</w:t>
      </w:r>
      <w:r w:rsidRPr="004E6141">
        <w:rPr>
          <w:rFonts w:ascii="Times New Roman" w:eastAsia="Times New Roman" w:hAnsi="Times New Roman"/>
          <w:color w:val="000000"/>
          <w:lang w:eastAsia="zh-CN"/>
        </w:rPr>
        <w:t xml:space="preserve">, for instance, has a goal of producing EVs with </w:t>
      </w:r>
      <w:r w:rsidR="00F50B12" w:rsidRPr="004E6141">
        <w:rPr>
          <w:rFonts w:ascii="Times New Roman" w:eastAsia="Times New Roman" w:hAnsi="Times New Roman"/>
          <w:color w:val="000000"/>
          <w:lang w:eastAsia="zh-CN"/>
        </w:rPr>
        <w:t xml:space="preserve">sufficient range and fast-charging ability to </w:t>
      </w:r>
      <w:r w:rsidRPr="004E6141">
        <w:rPr>
          <w:rFonts w:ascii="Times New Roman" w:eastAsia="Times New Roman" w:hAnsi="Times New Roman"/>
          <w:color w:val="000000"/>
          <w:lang w:eastAsia="zh-CN"/>
        </w:rPr>
        <w:t xml:space="preserve">“enable average Americans everywhere to meet their daily transportation needs more conveniently by 2022” (U.S. DOE, 2012). However, do </w:t>
      </w:r>
      <w:r>
        <w:rPr>
          <w:rFonts w:ascii="Times New Roman" w:eastAsia="Times New Roman" w:hAnsi="Times New Roman"/>
          <w:color w:val="000000"/>
          <w:lang w:eastAsia="zh-CN"/>
        </w:rPr>
        <w:t>we</w:t>
      </w:r>
      <w:r w:rsidRPr="004E6141">
        <w:rPr>
          <w:rFonts w:ascii="Times New Roman" w:eastAsia="Times New Roman" w:hAnsi="Times New Roman"/>
          <w:color w:val="000000"/>
          <w:lang w:eastAsia="zh-CN"/>
        </w:rPr>
        <w:t xml:space="preserve"> ever imagine that people might be trapped desperately in their EVs due to </w:t>
      </w:r>
      <w:r>
        <w:rPr>
          <w:rFonts w:ascii="Times New Roman" w:eastAsia="Times New Roman" w:hAnsi="Times New Roman"/>
          <w:color w:val="000000"/>
          <w:lang w:eastAsia="zh-CN"/>
        </w:rPr>
        <w:t xml:space="preserve">a </w:t>
      </w:r>
      <w:r w:rsidRPr="004E6141">
        <w:rPr>
          <w:rFonts w:ascii="Times New Roman" w:eastAsia="Times New Roman" w:hAnsi="Times New Roman"/>
          <w:color w:val="000000"/>
          <w:lang w:eastAsia="zh-CN"/>
        </w:rPr>
        <w:t xml:space="preserve">power shortage when a </w:t>
      </w:r>
      <w:r>
        <w:rPr>
          <w:rFonts w:ascii="Times New Roman" w:eastAsia="Times New Roman" w:hAnsi="Times New Roman"/>
          <w:color w:val="000000"/>
          <w:lang w:eastAsia="zh-CN"/>
        </w:rPr>
        <w:t>natural disaster is happening</w:t>
      </w:r>
      <w:r w:rsidRPr="004E6141">
        <w:rPr>
          <w:rFonts w:ascii="Times New Roman" w:eastAsia="Times New Roman" w:hAnsi="Times New Roman"/>
          <w:color w:val="000000"/>
          <w:lang w:eastAsia="zh-CN"/>
        </w:rPr>
        <w:t>? The recent catastrophic Hurricane Irma</w:t>
      </w:r>
      <w:r w:rsidR="00F50B12">
        <w:rPr>
          <w:rFonts w:ascii="Times New Roman" w:eastAsia="Times New Roman" w:hAnsi="Times New Roman"/>
          <w:color w:val="000000"/>
          <w:lang w:eastAsia="zh-CN"/>
        </w:rPr>
        <w:t xml:space="preserve"> (2017)</w:t>
      </w:r>
      <w:r w:rsidRPr="004E6141">
        <w:rPr>
          <w:rFonts w:ascii="Times New Roman" w:eastAsia="Times New Roman" w:hAnsi="Times New Roman"/>
          <w:color w:val="000000"/>
          <w:lang w:eastAsia="zh-CN"/>
        </w:rPr>
        <w:t xml:space="preserve"> created the largest scale evacuation in Florida’s history, involving about 7 million people on mandatory evacuation </w:t>
      </w:r>
      <w:r>
        <w:rPr>
          <w:rFonts w:ascii="Times New Roman" w:eastAsia="Times New Roman" w:hAnsi="Times New Roman"/>
          <w:color w:val="000000"/>
          <w:lang w:eastAsia="zh-CN"/>
        </w:rPr>
        <w:t>orders</w:t>
      </w:r>
      <w:r w:rsidRPr="004E6141">
        <w:rPr>
          <w:rFonts w:ascii="Times New Roman" w:eastAsia="Times New Roman" w:hAnsi="Times New Roman"/>
          <w:color w:val="000000"/>
          <w:lang w:eastAsia="zh-CN"/>
        </w:rPr>
        <w:t xml:space="preserve"> and 10 million evacuation vehicles </w:t>
      </w:r>
      <w:commentRangeStart w:id="0"/>
      <w:r w:rsidRPr="004E6141">
        <w:rPr>
          <w:rFonts w:ascii="Times New Roman" w:eastAsia="Times New Roman" w:hAnsi="Times New Roman"/>
          <w:color w:val="000000"/>
          <w:lang w:eastAsia="zh-CN"/>
        </w:rPr>
        <w:t>(</w:t>
      </w:r>
      <w:r w:rsidRPr="004E6141">
        <w:rPr>
          <w:rFonts w:ascii="Times New Roman" w:hAnsi="Times New Roman"/>
          <w:lang w:eastAsia="zh-CN"/>
        </w:rPr>
        <w:t xml:space="preserve">The Two-way </w:t>
      </w:r>
      <w:r>
        <w:rPr>
          <w:rFonts w:ascii="Times New Roman" w:hAnsi="Times New Roman"/>
          <w:lang w:eastAsia="zh-CN"/>
        </w:rPr>
        <w:t>R</w:t>
      </w:r>
      <w:r w:rsidRPr="004E6141">
        <w:rPr>
          <w:rFonts w:ascii="Times New Roman" w:hAnsi="Times New Roman"/>
          <w:lang w:eastAsia="zh-CN"/>
        </w:rPr>
        <w:t>adio 2017</w:t>
      </w:r>
      <w:r w:rsidRPr="004E6141">
        <w:rPr>
          <w:rFonts w:ascii="Times New Roman" w:eastAsia="Times New Roman" w:hAnsi="Times New Roman"/>
          <w:color w:val="000000"/>
          <w:lang w:eastAsia="zh-CN"/>
        </w:rPr>
        <w:t>)</w:t>
      </w:r>
      <w:commentRangeEnd w:id="0"/>
      <w:r w:rsidR="00FD40CE">
        <w:rPr>
          <w:rStyle w:val="CommentReference"/>
        </w:rPr>
        <w:commentReference w:id="0"/>
      </w:r>
      <w:ins w:id="1" w:author="Kairui Feng" w:date="2018-09-14T10:39:00Z">
        <w:r w:rsidR="00657B53">
          <w:rPr>
            <w:rFonts w:hint="eastAsia"/>
            <w:lang w:eastAsia="zh-CN"/>
          </w:rPr>
          <w:t>.</w:t>
        </w:r>
        <w:del w:id="2" w:author="Ning Lin" w:date="2018-09-21T10:25:00Z">
          <w:r w:rsidR="00657B53" w:rsidRPr="00657B53" w:rsidDel="00186464">
            <w:rPr>
              <w:rFonts w:ascii="Times New Roman" w:eastAsia="Times New Roman" w:hAnsi="Times New Roman"/>
              <w:color w:val="000000"/>
              <w:lang w:eastAsia="zh-CN"/>
            </w:rPr>
            <w:delText>Speeds on the roads have fluctuated drastically. While cars on the lesser driven US highways and state routes were traveling around or above the speed limit, those on I-75 and I-95—Florida’s two main north-south interstates—were experiencing major intermittent congestion</w:delText>
          </w:r>
          <w:r w:rsidR="00657B53" w:rsidDel="00186464">
            <w:rPr>
              <w:rFonts w:ascii="Times New Roman" w:eastAsia="Times New Roman" w:hAnsi="Times New Roman" w:hint="eastAsia"/>
              <w:color w:val="000000"/>
              <w:lang w:eastAsia="zh-CN"/>
            </w:rPr>
            <w:delText xml:space="preserve"> </w:delText>
          </w:r>
          <w:r w:rsidR="00657B53" w:rsidDel="00186464">
            <w:rPr>
              <w:rFonts w:ascii="Times New Roman" w:eastAsia="Times New Roman" w:hAnsi="Times New Roman"/>
              <w:color w:val="000000"/>
              <w:lang w:eastAsia="zh-CN"/>
            </w:rPr>
            <w:delText>(</w:delText>
          </w:r>
        </w:del>
      </w:ins>
      <w:ins w:id="3" w:author="Kairui Feng" w:date="2018-09-14T10:43:00Z">
        <w:del w:id="4" w:author="Ning Lin" w:date="2018-09-21T10:25:00Z">
          <w:r w:rsidR="00F35F48" w:rsidDel="00186464">
            <w:rPr>
              <w:rFonts w:ascii="Times New Roman" w:eastAsia="Times New Roman" w:hAnsi="Times New Roman" w:hint="eastAsia"/>
              <w:color w:val="000000"/>
              <w:lang w:eastAsia="zh-CN"/>
            </w:rPr>
            <w:delText xml:space="preserve">under worst cases, </w:delText>
          </w:r>
        </w:del>
      </w:ins>
      <w:ins w:id="5" w:author="Kairui Feng" w:date="2018-09-14T10:39:00Z">
        <w:del w:id="6" w:author="Ning Lin" w:date="2018-09-21T10:25:00Z">
          <w:r w:rsidR="00657B53" w:rsidDel="00186464">
            <w:rPr>
              <w:rFonts w:ascii="Times New Roman" w:eastAsia="Times New Roman" w:hAnsi="Times New Roman" w:hint="eastAsia"/>
              <w:color w:val="000000"/>
              <w:lang w:eastAsia="zh-CN"/>
            </w:rPr>
            <w:delText>25 mph and 15 mph</w:delText>
          </w:r>
          <w:r w:rsidR="00102EF8" w:rsidDel="00186464">
            <w:rPr>
              <w:rFonts w:ascii="Times New Roman" w:eastAsia="Times New Roman" w:hAnsi="Times New Roman" w:hint="eastAsia"/>
              <w:color w:val="000000"/>
              <w:lang w:eastAsia="zh-CN"/>
            </w:rPr>
            <w:delText xml:space="preserve"> </w:delText>
          </w:r>
        </w:del>
      </w:ins>
      <w:ins w:id="7" w:author="Kairui Feng" w:date="2018-09-14T10:40:00Z">
        <w:del w:id="8" w:author="Ning Lin" w:date="2018-09-21T10:25:00Z">
          <w:r w:rsidR="00102EF8" w:rsidDel="00186464">
            <w:rPr>
              <w:rFonts w:ascii="Times New Roman" w:eastAsia="Times New Roman" w:hAnsi="Times New Roman" w:hint="eastAsia"/>
              <w:color w:val="000000"/>
              <w:lang w:eastAsia="zh-CN"/>
            </w:rPr>
            <w:delText>with</w:delText>
          </w:r>
        </w:del>
      </w:ins>
      <w:ins w:id="9" w:author="Kairui Feng" w:date="2018-09-14T10:39:00Z">
        <w:del w:id="10" w:author="Ning Lin" w:date="2018-09-21T10:25:00Z">
          <w:r w:rsidR="00102EF8" w:rsidDel="00186464">
            <w:rPr>
              <w:rFonts w:ascii="Times New Roman" w:eastAsia="Times New Roman" w:hAnsi="Times New Roman" w:hint="eastAsia"/>
              <w:color w:val="000000"/>
              <w:lang w:eastAsia="zh-CN"/>
            </w:rPr>
            <w:delText xml:space="preserve"> 75 mph speed limit</w:delText>
          </w:r>
          <w:r w:rsidR="00657B53" w:rsidDel="00186464">
            <w:rPr>
              <w:rFonts w:ascii="Times New Roman" w:eastAsia="Times New Roman" w:hAnsi="Times New Roman"/>
              <w:color w:val="000000"/>
              <w:lang w:eastAsia="zh-CN"/>
            </w:rPr>
            <w:delText>)</w:delText>
          </w:r>
        </w:del>
      </w:ins>
      <w:del w:id="11" w:author="Ning Lin" w:date="2018-09-21T10:25:00Z">
        <w:r w:rsidRPr="004E6141" w:rsidDel="00186464">
          <w:rPr>
            <w:rFonts w:ascii="Times New Roman" w:eastAsia="Times New Roman" w:hAnsi="Times New Roman"/>
            <w:color w:val="000000"/>
            <w:lang w:eastAsia="zh-CN"/>
          </w:rPr>
          <w:delText>.</w:delText>
        </w:r>
      </w:del>
      <w:r w:rsidRPr="004E6141">
        <w:rPr>
          <w:rFonts w:ascii="Times New Roman" w:eastAsia="Times New Roman" w:hAnsi="Times New Roman"/>
          <w:color w:val="000000"/>
          <w:lang w:eastAsia="zh-CN"/>
        </w:rPr>
        <w:t xml:space="preserve"> If EVs were widely adopted, would evacuation on such a large scale </w:t>
      </w:r>
      <w:del w:id="12" w:author="Ning Lin" w:date="2018-09-21T10:30:00Z">
        <w:r w:rsidRPr="004E6141" w:rsidDel="00186464">
          <w:rPr>
            <w:rFonts w:ascii="Times New Roman" w:eastAsia="Times New Roman" w:hAnsi="Times New Roman"/>
            <w:color w:val="000000"/>
            <w:lang w:eastAsia="zh-CN"/>
          </w:rPr>
          <w:delText>bec</w:delText>
        </w:r>
        <w:r w:rsidDel="00186464">
          <w:rPr>
            <w:rFonts w:ascii="Times New Roman" w:eastAsia="Times New Roman" w:hAnsi="Times New Roman"/>
            <w:color w:val="000000"/>
            <w:lang w:eastAsia="zh-CN"/>
          </w:rPr>
          <w:delText>o</w:delText>
        </w:r>
        <w:r w:rsidRPr="004E6141" w:rsidDel="00186464">
          <w:rPr>
            <w:rFonts w:ascii="Times New Roman" w:eastAsia="Times New Roman" w:hAnsi="Times New Roman"/>
            <w:color w:val="000000"/>
            <w:lang w:eastAsia="zh-CN"/>
          </w:rPr>
          <w:delText>me even more challenging owing to potential problems</w:delText>
        </w:r>
      </w:del>
      <w:ins w:id="13" w:author="Ning Lin" w:date="2018-09-21T10:30:00Z">
        <w:r w:rsidR="00186464">
          <w:rPr>
            <w:rFonts w:ascii="Times New Roman" w:eastAsia="Times New Roman" w:hAnsi="Times New Roman"/>
            <w:color w:val="000000"/>
            <w:lang w:eastAsia="zh-CN"/>
          </w:rPr>
          <w:t>challenge the</w:t>
        </w:r>
        <w:r w:rsidR="001A58CB">
          <w:rPr>
            <w:rFonts w:ascii="Times New Roman" w:eastAsia="Times New Roman" w:hAnsi="Times New Roman"/>
            <w:color w:val="000000"/>
            <w:lang w:eastAsia="zh-CN"/>
          </w:rPr>
          <w:t xml:space="preserve"> </w:t>
        </w:r>
      </w:ins>
      <w:del w:id="14" w:author="Ning Lin" w:date="2018-09-21T10:30:00Z">
        <w:r w:rsidRPr="004E6141" w:rsidDel="001A58CB">
          <w:rPr>
            <w:rFonts w:ascii="Times New Roman" w:eastAsia="Times New Roman" w:hAnsi="Times New Roman"/>
            <w:color w:val="000000"/>
            <w:lang w:eastAsia="zh-CN"/>
          </w:rPr>
          <w:delText xml:space="preserve"> in </w:delText>
        </w:r>
      </w:del>
      <w:r w:rsidRPr="004E6141">
        <w:rPr>
          <w:rFonts w:ascii="Times New Roman" w:eastAsia="Times New Roman" w:hAnsi="Times New Roman"/>
          <w:color w:val="000000"/>
          <w:lang w:eastAsia="zh-CN"/>
        </w:rPr>
        <w:t>power supply?</w:t>
      </w:r>
    </w:p>
    <w:p w14:paraId="575B2418" w14:textId="77777777" w:rsidR="00A00665" w:rsidRDefault="00A00665" w:rsidP="00A00665">
      <w:pPr>
        <w:jc w:val="both"/>
        <w:rPr>
          <w:ins w:id="15" w:author="Kairui Feng" w:date="2018-09-14T10:44:00Z"/>
          <w:rFonts w:ascii="Times New Roman" w:eastAsia="Times New Roman" w:hAnsi="Times New Roman"/>
          <w:color w:val="000000"/>
          <w:lang w:eastAsia="zh-CN"/>
        </w:rPr>
      </w:pPr>
    </w:p>
    <w:p w14:paraId="3F2DC925" w14:textId="3D13874D" w:rsidR="00F35F48" w:rsidRPr="00F35F48" w:rsidDel="001A58CB" w:rsidRDefault="00F35F48" w:rsidP="00A00665">
      <w:pPr>
        <w:jc w:val="both"/>
        <w:rPr>
          <w:del w:id="16" w:author="Ning Lin" w:date="2018-09-21T10:33:00Z"/>
          <w:rFonts w:ascii="Times New Roman" w:eastAsia="Times New Roman" w:hAnsi="Times New Roman"/>
          <w:b/>
          <w:color w:val="000000"/>
          <w:lang w:eastAsia="zh-CN"/>
          <w:rPrChange w:id="17" w:author="Kairui Feng" w:date="2018-09-14T10:45:00Z">
            <w:rPr>
              <w:del w:id="18" w:author="Ning Lin" w:date="2018-09-21T10:33:00Z"/>
              <w:rFonts w:ascii="Times New Roman" w:eastAsia="Times New Roman" w:hAnsi="Times New Roman"/>
              <w:color w:val="000000"/>
              <w:lang w:eastAsia="zh-CN"/>
            </w:rPr>
          </w:rPrChange>
        </w:rPr>
      </w:pPr>
      <w:ins w:id="19" w:author="Kairui Feng" w:date="2018-09-14T10:44:00Z">
        <w:del w:id="20" w:author="Ning Lin" w:date="2018-09-21T10:33:00Z">
          <w:r w:rsidRPr="00F35F48" w:rsidDel="001A58CB">
            <w:rPr>
              <w:rFonts w:ascii="Times New Roman" w:eastAsia="Times New Roman" w:hAnsi="Times New Roman"/>
              <w:b/>
              <w:color w:val="000000"/>
              <w:lang w:eastAsia="zh-CN"/>
              <w:rPrChange w:id="21" w:author="Kairui Feng" w:date="2018-09-14T10:45:00Z">
                <w:rPr>
                  <w:rFonts w:ascii="Times New Roman" w:eastAsia="Times New Roman" w:hAnsi="Times New Roman"/>
                  <w:color w:val="000000"/>
                  <w:lang w:eastAsia="zh-CN"/>
                </w:rPr>
              </w:rPrChange>
            </w:rPr>
            <w:delText>Method</w:delText>
          </w:r>
        </w:del>
      </w:ins>
    </w:p>
    <w:p w14:paraId="75D61C94" w14:textId="3B650FD3" w:rsidR="001E0063" w:rsidRDefault="00F50B12">
      <w:pPr>
        <w:jc w:val="both"/>
        <w:rPr>
          <w:ins w:id="22" w:author="Ning Lin" w:date="2018-09-21T10:48:00Z"/>
          <w:rFonts w:ascii="Times New Roman" w:eastAsia="Times New Roman" w:hAnsi="Times New Roman"/>
          <w:color w:val="000000"/>
          <w:lang w:eastAsia="zh-CN"/>
        </w:rPr>
        <w:pPrChange w:id="23" w:author="Ning Lin" w:date="2018-09-21T11:06:00Z">
          <w:pPr/>
        </w:pPrChange>
      </w:pPr>
      <w:r>
        <w:rPr>
          <w:rFonts w:ascii="Times New Roman" w:eastAsia="Times New Roman" w:hAnsi="Times New Roman"/>
          <w:color w:val="000000"/>
          <w:lang w:eastAsia="zh-CN"/>
        </w:rPr>
        <w:t xml:space="preserve">To investigate the viability and potential challenges of EVs for evacuation during disasters, here </w:t>
      </w:r>
      <w:del w:id="24" w:author="Ning Lin" w:date="2018-08-20T11:20:00Z">
        <w:r w:rsidR="00A00665" w:rsidRPr="004E6141" w:rsidDel="00F50B12">
          <w:rPr>
            <w:rFonts w:ascii="Times New Roman" w:eastAsia="Times New Roman" w:hAnsi="Times New Roman"/>
            <w:color w:val="000000"/>
            <w:lang w:eastAsia="zh-CN"/>
          </w:rPr>
          <w:delText xml:space="preserve">Here </w:delText>
        </w:r>
      </w:del>
      <w:r w:rsidR="00A00665" w:rsidRPr="004E6141">
        <w:rPr>
          <w:rFonts w:ascii="Times New Roman" w:eastAsia="Times New Roman" w:hAnsi="Times New Roman"/>
          <w:color w:val="000000"/>
          <w:lang w:eastAsia="zh-CN"/>
        </w:rPr>
        <w:t>we estimate the electricity demand for Florida prior to Hurricane Irma’s landfall</w:t>
      </w:r>
      <w:r>
        <w:rPr>
          <w:rFonts w:ascii="Times New Roman" w:eastAsia="Times New Roman" w:hAnsi="Times New Roman"/>
          <w:color w:val="000000"/>
          <w:lang w:eastAsia="zh-CN"/>
        </w:rPr>
        <w:t xml:space="preserve"> under the hypothetical condition that</w:t>
      </w:r>
      <w:del w:id="25" w:author="Ning Lin" w:date="2018-08-20T11:22:00Z">
        <w:r w:rsidR="00A00665" w:rsidRPr="004E6141" w:rsidDel="00F50B12">
          <w:rPr>
            <w:rFonts w:ascii="Times New Roman" w:eastAsia="Times New Roman" w:hAnsi="Times New Roman"/>
            <w:color w:val="000000"/>
            <w:lang w:eastAsia="zh-CN"/>
          </w:rPr>
          <w:delText xml:space="preserve"> if</w:delText>
        </w:r>
      </w:del>
      <w:r w:rsidR="00A00665" w:rsidRPr="004E6141">
        <w:rPr>
          <w:rFonts w:ascii="Times New Roman" w:eastAsia="Times New Roman" w:hAnsi="Times New Roman"/>
          <w:color w:val="000000"/>
          <w:lang w:eastAsia="zh-CN"/>
        </w:rPr>
        <w:t xml:space="preserve"> all </w:t>
      </w:r>
      <w:ins w:id="26" w:author="Ning Lin" w:date="2018-08-29T10:35:00Z">
        <w:r w:rsidR="00FD40CE">
          <w:rPr>
            <w:rFonts w:ascii="Times New Roman" w:eastAsia="Times New Roman" w:hAnsi="Times New Roman"/>
            <w:color w:val="000000"/>
            <w:lang w:eastAsia="zh-CN"/>
          </w:rPr>
          <w:t xml:space="preserve">evacuating </w:t>
        </w:r>
      </w:ins>
      <w:r w:rsidR="00A00665" w:rsidRPr="004E6141">
        <w:rPr>
          <w:rFonts w:ascii="Times New Roman" w:eastAsia="Times New Roman" w:hAnsi="Times New Roman"/>
          <w:color w:val="000000"/>
          <w:lang w:eastAsia="zh-CN"/>
        </w:rPr>
        <w:t>vehicles were EVs</w:t>
      </w:r>
      <w:ins w:id="27" w:author="Ning Lin" w:date="2018-09-21T11:10:00Z">
        <w:r w:rsidR="007D0775">
          <w:rPr>
            <w:rFonts w:ascii="Times New Roman" w:eastAsia="Times New Roman" w:hAnsi="Times New Roman"/>
            <w:color w:val="000000"/>
            <w:lang w:eastAsia="zh-CN"/>
          </w:rPr>
          <w:t xml:space="preserve"> and compare it with the estimated power constrain</w:t>
        </w:r>
      </w:ins>
      <w:r w:rsidR="00A00665" w:rsidRPr="004E6141">
        <w:rPr>
          <w:rFonts w:ascii="Times New Roman" w:eastAsia="Times New Roman" w:hAnsi="Times New Roman"/>
          <w:color w:val="000000"/>
          <w:lang w:eastAsia="zh-CN"/>
        </w:rPr>
        <w:t>.</w:t>
      </w:r>
      <w:ins w:id="28" w:author="Ning Lin" w:date="2018-09-21T10:47:00Z">
        <w:r w:rsidR="001E0063">
          <w:rPr>
            <w:rFonts w:ascii="Times New Roman" w:eastAsia="Times New Roman" w:hAnsi="Times New Roman"/>
            <w:color w:val="000000"/>
            <w:lang w:eastAsia="zh-CN"/>
          </w:rPr>
          <w:t xml:space="preserve"> </w:t>
        </w:r>
      </w:ins>
      <w:del w:id="29" w:author="Ning Lin" w:date="2018-09-21T10:47:00Z">
        <w:r w:rsidR="00A00665" w:rsidRPr="004E6141" w:rsidDel="001E0063">
          <w:rPr>
            <w:rFonts w:ascii="Times New Roman" w:eastAsia="Times New Roman" w:hAnsi="Times New Roman"/>
            <w:color w:val="000000"/>
            <w:lang w:eastAsia="zh-CN"/>
          </w:rPr>
          <w:delText xml:space="preserve"> </w:delText>
        </w:r>
      </w:del>
      <w:ins w:id="30" w:author="Ning Lin" w:date="2018-09-21T10:47:00Z">
        <w:r w:rsidR="001E0063">
          <w:rPr>
            <w:rFonts w:ascii="Times New Roman" w:eastAsia="Times New Roman" w:hAnsi="Times New Roman"/>
            <w:color w:val="000000"/>
            <w:lang w:eastAsia="zh-CN"/>
          </w:rPr>
          <w:t>A</w:t>
        </w:r>
      </w:ins>
      <w:ins w:id="31" w:author="Ning Lin" w:date="2018-08-31T11:14:00Z">
        <w:r w:rsidR="0077271B" w:rsidRPr="004E6141">
          <w:rPr>
            <w:rFonts w:ascii="Times New Roman" w:eastAsia="Times New Roman" w:hAnsi="Times New Roman"/>
            <w:color w:val="000000"/>
            <w:lang w:eastAsia="zh-CN"/>
          </w:rPr>
          <w:t>s</w:t>
        </w:r>
        <w:r w:rsidR="001E0063">
          <w:rPr>
            <w:rFonts w:ascii="Times New Roman" w:eastAsia="Times New Roman" w:hAnsi="Times New Roman"/>
            <w:color w:val="000000"/>
            <w:lang w:eastAsia="zh-CN"/>
          </w:rPr>
          <w:t>sum</w:t>
        </w:r>
      </w:ins>
      <w:ins w:id="32" w:author="Ning Lin" w:date="2018-09-21T10:47:00Z">
        <w:r w:rsidR="001E0063">
          <w:rPr>
            <w:rFonts w:ascii="Times New Roman" w:eastAsia="Times New Roman" w:hAnsi="Times New Roman"/>
            <w:color w:val="000000"/>
            <w:lang w:eastAsia="zh-CN"/>
          </w:rPr>
          <w:t>ing</w:t>
        </w:r>
      </w:ins>
      <w:ins w:id="33" w:author="Ning Lin" w:date="2018-08-31T11:14:00Z">
        <w:r w:rsidR="0077271B" w:rsidRPr="004E6141">
          <w:rPr>
            <w:rFonts w:ascii="Times New Roman" w:eastAsia="Times New Roman" w:hAnsi="Times New Roman"/>
            <w:color w:val="000000"/>
            <w:lang w:eastAsia="zh-CN"/>
          </w:rPr>
          <w:t xml:space="preserve"> that the evacuation process would be the same as the real case</w:t>
        </w:r>
        <w:r w:rsidR="001E0063">
          <w:rPr>
            <w:rFonts w:ascii="Times New Roman" w:eastAsia="Times New Roman" w:hAnsi="Times New Roman"/>
            <w:color w:val="000000"/>
            <w:lang w:eastAsia="zh-CN"/>
          </w:rPr>
          <w:t xml:space="preserve">, </w:t>
        </w:r>
        <w:r w:rsidR="0077271B">
          <w:rPr>
            <w:rFonts w:ascii="Times New Roman" w:eastAsia="Times New Roman" w:hAnsi="Times New Roman"/>
            <w:color w:val="000000"/>
            <w:lang w:eastAsia="zh-CN"/>
          </w:rPr>
          <w:t>we reconstruct the traffic flow during Hurricane Irma</w:t>
        </w:r>
      </w:ins>
      <w:ins w:id="34" w:author="Ning Lin" w:date="2018-09-21T10:47:00Z">
        <w:r w:rsidR="001E0063">
          <w:rPr>
            <w:rFonts w:ascii="Times New Roman" w:eastAsia="Times New Roman" w:hAnsi="Times New Roman"/>
            <w:color w:val="000000"/>
            <w:lang w:eastAsia="zh-CN"/>
          </w:rPr>
          <w:t xml:space="preserve"> and </w:t>
        </w:r>
      </w:ins>
      <w:ins w:id="35" w:author="Ning Lin" w:date="2018-08-31T11:16:00Z">
        <w:r w:rsidR="0077271B">
          <w:rPr>
            <w:rFonts w:ascii="Times New Roman" w:eastAsia="Times New Roman" w:hAnsi="Times New Roman"/>
            <w:color w:val="000000"/>
            <w:lang w:eastAsia="zh-CN"/>
          </w:rPr>
          <w:t>estimate</w:t>
        </w:r>
      </w:ins>
      <w:ins w:id="36" w:author="Ning Lin" w:date="2018-09-21T10:47:00Z">
        <w:r w:rsidR="001E0063">
          <w:rPr>
            <w:rFonts w:ascii="Times New Roman" w:eastAsia="Times New Roman" w:hAnsi="Times New Roman"/>
            <w:color w:val="000000"/>
            <w:lang w:eastAsia="zh-CN"/>
          </w:rPr>
          <w:t>d</w:t>
        </w:r>
      </w:ins>
      <w:ins w:id="37" w:author="Ning Lin" w:date="2018-08-31T11:16:00Z">
        <w:r w:rsidR="0077271B">
          <w:rPr>
            <w:rFonts w:ascii="Times New Roman" w:eastAsia="Times New Roman" w:hAnsi="Times New Roman"/>
            <w:color w:val="000000"/>
            <w:lang w:eastAsia="zh-CN"/>
          </w:rPr>
          <w:t xml:space="preserve"> the</w:t>
        </w:r>
      </w:ins>
      <w:ins w:id="38" w:author="Ning Lin" w:date="2018-08-31T11:15:00Z">
        <w:r w:rsidR="0077271B">
          <w:rPr>
            <w:rFonts w:ascii="Times New Roman" w:eastAsia="Times New Roman" w:hAnsi="Times New Roman"/>
            <w:color w:val="000000"/>
            <w:lang w:eastAsia="zh-CN"/>
          </w:rPr>
          <w:t xml:space="preserve"> charging time series for each evacuating EV</w:t>
        </w:r>
      </w:ins>
      <w:ins w:id="39" w:author="Ning Lin" w:date="2018-09-21T10:47:00Z">
        <w:r w:rsidR="001E0063">
          <w:rPr>
            <w:rFonts w:ascii="Times New Roman" w:eastAsia="Times New Roman" w:hAnsi="Times New Roman"/>
            <w:color w:val="000000"/>
            <w:lang w:eastAsia="zh-CN"/>
          </w:rPr>
          <w:t xml:space="preserve"> (see </w:t>
        </w:r>
      </w:ins>
      <w:ins w:id="40" w:author="Ning Lin" w:date="2018-09-21T10:48:00Z">
        <w:r w:rsidR="001E0063">
          <w:rPr>
            <w:rFonts w:ascii="Times New Roman" w:eastAsia="Times New Roman" w:hAnsi="Times New Roman"/>
            <w:color w:val="000000"/>
            <w:lang w:eastAsia="zh-CN"/>
          </w:rPr>
          <w:t>M</w:t>
        </w:r>
      </w:ins>
      <w:ins w:id="41" w:author="Ning Lin" w:date="2018-09-21T10:47:00Z">
        <w:r w:rsidR="001E0063">
          <w:rPr>
            <w:rFonts w:ascii="Times New Roman" w:eastAsia="Times New Roman" w:hAnsi="Times New Roman"/>
            <w:color w:val="000000"/>
            <w:lang w:eastAsia="zh-CN"/>
          </w:rPr>
          <w:t>ethod).</w:t>
        </w:r>
      </w:ins>
      <w:ins w:id="42" w:author="Ning Lin" w:date="2018-08-31T11:15:00Z">
        <w:r w:rsidR="0077271B">
          <w:rPr>
            <w:rFonts w:ascii="Times New Roman" w:eastAsia="Times New Roman" w:hAnsi="Times New Roman"/>
            <w:color w:val="000000"/>
            <w:lang w:eastAsia="zh-CN"/>
          </w:rPr>
          <w:t xml:space="preserve"> </w:t>
        </w:r>
      </w:ins>
      <w:ins w:id="43" w:author="Ning Lin" w:date="2018-09-21T10:54:00Z">
        <w:r w:rsidR="00F72B78">
          <w:rPr>
            <w:rFonts w:ascii="Times New Roman" w:eastAsia="Times New Roman" w:hAnsi="Times New Roman"/>
            <w:color w:val="000000"/>
            <w:lang w:eastAsia="zh-CN"/>
          </w:rPr>
          <w:t xml:space="preserve">Summing up the </w:t>
        </w:r>
      </w:ins>
      <w:ins w:id="44" w:author="Ning Lin" w:date="2018-09-21T10:55:00Z">
        <w:r w:rsidR="00F72B78">
          <w:rPr>
            <w:rFonts w:ascii="Times New Roman" w:eastAsia="Times New Roman" w:hAnsi="Times New Roman"/>
            <w:color w:val="000000"/>
            <w:lang w:eastAsia="zh-CN"/>
          </w:rPr>
          <w:t xml:space="preserve">estimated </w:t>
        </w:r>
      </w:ins>
      <w:ins w:id="45" w:author="Ning Lin" w:date="2018-09-21T10:54:00Z">
        <w:r w:rsidR="00F72B78">
          <w:rPr>
            <w:rFonts w:ascii="Times New Roman" w:eastAsia="Times New Roman" w:hAnsi="Times New Roman"/>
            <w:color w:val="000000"/>
            <w:lang w:eastAsia="zh-CN"/>
          </w:rPr>
          <w:t xml:space="preserve">electricity demand from </w:t>
        </w:r>
      </w:ins>
      <w:ins w:id="46" w:author="Ning Lin" w:date="2018-09-21T10:55:00Z">
        <w:r w:rsidR="00F72B78">
          <w:rPr>
            <w:rFonts w:ascii="Times New Roman" w:eastAsia="Times New Roman" w:hAnsi="Times New Roman"/>
            <w:color w:val="000000"/>
            <w:lang w:eastAsia="zh-CN"/>
          </w:rPr>
          <w:t>the</w:t>
        </w:r>
      </w:ins>
      <w:ins w:id="47" w:author="Ning Lin" w:date="2018-09-21T10:54:00Z">
        <w:r w:rsidR="00F72B78">
          <w:rPr>
            <w:rFonts w:ascii="Times New Roman" w:eastAsia="Times New Roman" w:hAnsi="Times New Roman"/>
            <w:color w:val="000000"/>
            <w:lang w:eastAsia="zh-CN"/>
          </w:rPr>
          <w:t xml:space="preserve"> evacuating EVs, we obtain the total elect</w:t>
        </w:r>
        <w:r w:rsidR="00601FD3">
          <w:rPr>
            <w:rFonts w:ascii="Times New Roman" w:eastAsia="Times New Roman" w:hAnsi="Times New Roman"/>
            <w:color w:val="000000"/>
            <w:lang w:eastAsia="zh-CN"/>
          </w:rPr>
          <w:t xml:space="preserve">ricity demand for each of the </w:t>
        </w:r>
      </w:ins>
      <w:ins w:id="48" w:author="Ning Lin" w:date="2018-09-21T14:46:00Z">
        <w:r w:rsidR="00601FD3">
          <w:rPr>
            <w:rFonts w:ascii="Times New Roman" w:eastAsia="Times New Roman" w:hAnsi="Times New Roman"/>
            <w:color w:val="000000"/>
            <w:lang w:eastAsia="zh-CN"/>
          </w:rPr>
          <w:t>10</w:t>
        </w:r>
      </w:ins>
      <w:ins w:id="49" w:author="Ning Lin" w:date="2018-09-21T10:54:00Z">
        <w:r w:rsidR="00F72B78">
          <w:rPr>
            <w:rFonts w:ascii="Times New Roman" w:eastAsia="Times New Roman" w:hAnsi="Times New Roman"/>
            <w:color w:val="000000"/>
            <w:lang w:eastAsia="zh-CN"/>
          </w:rPr>
          <w:t xml:space="preserve"> power authority </w:t>
        </w:r>
      </w:ins>
      <w:ins w:id="50" w:author="Ning Lin" w:date="2018-09-21T11:04:00Z">
        <w:r w:rsidR="007D0775">
          <w:rPr>
            <w:rFonts w:ascii="Times New Roman" w:eastAsia="Times New Roman" w:hAnsi="Times New Roman"/>
            <w:color w:val="000000"/>
            <w:lang w:eastAsia="zh-CN"/>
          </w:rPr>
          <w:t xml:space="preserve">service </w:t>
        </w:r>
      </w:ins>
      <w:ins w:id="51" w:author="Ning Lin" w:date="2018-09-21T10:54:00Z">
        <w:r w:rsidR="00F72B78">
          <w:rPr>
            <w:rFonts w:ascii="Times New Roman" w:eastAsia="Times New Roman" w:hAnsi="Times New Roman"/>
            <w:color w:val="000000"/>
            <w:lang w:eastAsia="zh-CN"/>
          </w:rPr>
          <w:t>areas in Florida</w:t>
        </w:r>
      </w:ins>
      <w:ins w:id="52" w:author="Ning Lin" w:date="2018-09-21T10:58:00Z">
        <w:r w:rsidR="00F72B78">
          <w:rPr>
            <w:rFonts w:ascii="Times New Roman" w:eastAsia="Times New Roman" w:hAnsi="Times New Roman"/>
            <w:color w:val="000000"/>
            <w:lang w:eastAsia="zh-CN"/>
          </w:rPr>
          <w:t xml:space="preserve"> (</w:t>
        </w:r>
      </w:ins>
      <w:ins w:id="53" w:author="Ning Lin" w:date="2018-09-21T10:59:00Z">
        <w:r w:rsidR="00F72B78">
          <w:rPr>
            <w:rFonts w:ascii="Times New Roman" w:eastAsia="Times New Roman" w:hAnsi="Times New Roman"/>
            <w:color w:val="000000"/>
            <w:lang w:eastAsia="zh-CN"/>
          </w:rPr>
          <w:t xml:space="preserve">shown in </w:t>
        </w:r>
      </w:ins>
      <w:ins w:id="54" w:author="Ning Lin" w:date="2018-09-21T10:58:00Z">
        <w:r w:rsidR="00F72B78">
          <w:rPr>
            <w:rFonts w:ascii="Times New Roman" w:eastAsia="Times New Roman" w:hAnsi="Times New Roman"/>
            <w:color w:val="000000"/>
            <w:lang w:eastAsia="zh-CN"/>
          </w:rPr>
          <w:t>Fig. 1)</w:t>
        </w:r>
      </w:ins>
      <w:ins w:id="55" w:author="Ning Lin" w:date="2018-09-21T10:54:00Z">
        <w:r w:rsidR="00F72B78">
          <w:rPr>
            <w:rFonts w:ascii="Times New Roman" w:eastAsia="Times New Roman" w:hAnsi="Times New Roman"/>
            <w:color w:val="000000"/>
            <w:lang w:eastAsia="zh-CN"/>
          </w:rPr>
          <w:t>.</w:t>
        </w:r>
      </w:ins>
      <w:ins w:id="56" w:author="Ning Lin" w:date="2018-09-21T10:56:00Z">
        <w:r w:rsidR="00F72B78">
          <w:rPr>
            <w:rFonts w:ascii="Times New Roman" w:eastAsia="Times New Roman" w:hAnsi="Times New Roman"/>
            <w:color w:val="000000"/>
            <w:lang w:eastAsia="zh-CN"/>
          </w:rPr>
          <w:t xml:space="preserve"> </w:t>
        </w:r>
      </w:ins>
      <w:ins w:id="57" w:author="Ning Lin" w:date="2018-09-21T11:02:00Z">
        <w:r w:rsidR="00601FD3">
          <w:rPr>
            <w:rFonts w:ascii="Times New Roman" w:eastAsia="Times New Roman" w:hAnsi="Times New Roman"/>
            <w:color w:val="000000"/>
            <w:lang w:eastAsia="zh-CN"/>
          </w:rPr>
          <w:t xml:space="preserve">For each </w:t>
        </w:r>
        <w:r w:rsidR="007D0775">
          <w:rPr>
            <w:rFonts w:ascii="Times New Roman" w:eastAsia="Times New Roman" w:hAnsi="Times New Roman"/>
            <w:color w:val="000000"/>
            <w:lang w:eastAsia="zh-CN"/>
          </w:rPr>
          <w:t xml:space="preserve">authority, </w:t>
        </w:r>
      </w:ins>
      <w:ins w:id="58" w:author="Kairui Feng" w:date="2018-08-22T15:51:00Z">
        <w:del w:id="59" w:author="Ning Lin" w:date="2018-08-31T11:20:00Z">
          <w:r w:rsidR="00EE56DB" w:rsidDel="006423FE">
            <w:rPr>
              <w:rFonts w:ascii="Times New Roman" w:eastAsia="Times New Roman" w:hAnsi="Times New Roman" w:hint="eastAsia"/>
              <w:color w:val="000000"/>
              <w:lang w:eastAsia="zh-CN"/>
            </w:rPr>
            <w:delText>An agent-based model is applied to simulate the geo-distribution of EV charging demand during hurricane Irma under traffic record data</w:delText>
          </w:r>
        </w:del>
      </w:ins>
      <w:ins w:id="60" w:author="Kairui Feng" w:date="2018-08-22T16:38:00Z">
        <w:del w:id="61" w:author="Ning Lin" w:date="2018-08-31T11:20:00Z">
          <w:r w:rsidR="005F4AFC" w:rsidDel="006423FE">
            <w:rPr>
              <w:rFonts w:ascii="Times New Roman" w:eastAsia="Times New Roman" w:hAnsi="Times New Roman" w:hint="eastAsia"/>
              <w:color w:val="000000"/>
              <w:lang w:eastAsia="zh-CN"/>
            </w:rPr>
            <w:delText xml:space="preserve"> and several </w:delText>
          </w:r>
          <w:r w:rsidR="005F4AFC" w:rsidDel="006423FE">
            <w:rPr>
              <w:rFonts w:ascii="Times New Roman" w:eastAsia="Times New Roman" w:hAnsi="Times New Roman"/>
              <w:color w:val="000000"/>
              <w:lang w:eastAsia="zh-CN"/>
            </w:rPr>
            <w:delText>assumptions</w:delText>
          </w:r>
        </w:del>
      </w:ins>
      <w:ins w:id="62" w:author="Ning Lin" w:date="2018-09-21T11:03:00Z">
        <w:r w:rsidR="007D0775">
          <w:rPr>
            <w:rFonts w:ascii="Times New Roman" w:eastAsia="Times New Roman" w:hAnsi="Times New Roman"/>
            <w:color w:val="000000"/>
            <w:lang w:eastAsia="zh-CN"/>
          </w:rPr>
          <w:t>t</w:t>
        </w:r>
      </w:ins>
      <w:ins w:id="63" w:author="Ning Lin" w:date="2018-09-21T10:51:00Z">
        <w:r w:rsidR="00EB4338" w:rsidRPr="00AA5F27">
          <w:rPr>
            <w:rFonts w:ascii="Times New Roman" w:eastAsia="Times New Roman" w:hAnsi="Times New Roman"/>
            <w:color w:val="000000"/>
            <w:lang w:eastAsia="zh-CN"/>
          </w:rPr>
          <w:t>h</w:t>
        </w:r>
        <w:r w:rsidR="00EB4338">
          <w:rPr>
            <w:rFonts w:ascii="Times New Roman" w:eastAsia="Times New Roman" w:hAnsi="Times New Roman"/>
            <w:color w:val="000000"/>
            <w:lang w:eastAsia="zh-CN"/>
          </w:rPr>
          <w:t>e estimated</w:t>
        </w:r>
        <w:r w:rsidR="00EB4338" w:rsidRPr="00AA5F27">
          <w:rPr>
            <w:rFonts w:ascii="Times New Roman" w:eastAsia="Times New Roman" w:hAnsi="Times New Roman"/>
            <w:color w:val="000000"/>
            <w:lang w:eastAsia="zh-CN"/>
          </w:rPr>
          <w:t xml:space="preserve"> EV electricity demand is added to the real inter-</w:t>
        </w:r>
        <w:r w:rsidR="00EB4338">
          <w:rPr>
            <w:rFonts w:ascii="Times New Roman" w:eastAsia="Times New Roman" w:hAnsi="Times New Roman" w:hint="eastAsia"/>
            <w:color w:val="000000"/>
            <w:lang w:eastAsia="zh-CN"/>
          </w:rPr>
          <w:t>balance authority (BA)</w:t>
        </w:r>
        <w:r w:rsidR="00EB4338" w:rsidRPr="00AA5F27">
          <w:rPr>
            <w:rFonts w:ascii="Times New Roman" w:eastAsia="Times New Roman" w:hAnsi="Times New Roman"/>
            <w:color w:val="000000"/>
            <w:lang w:eastAsia="zh-CN"/>
          </w:rPr>
          <w:t xml:space="preserve"> power demand inflow (blue curve in Fig. 1), to obtain the total power demand inflow (yellow curve in Fig. 1). </w:t>
        </w:r>
      </w:ins>
      <w:ins w:id="64" w:author="Ning Lin" w:date="2018-09-21T11:06:00Z">
        <w:r w:rsidR="007D0775">
          <w:rPr>
            <w:rFonts w:ascii="Times New Roman" w:eastAsia="Times New Roman" w:hAnsi="Times New Roman"/>
            <w:color w:val="000000"/>
            <w:lang w:eastAsia="zh-CN"/>
          </w:rPr>
          <w:t xml:space="preserve">The total power demand is compared with the power constrain </w:t>
        </w:r>
      </w:ins>
      <w:ins w:id="65" w:author="Ning Lin" w:date="2018-09-21T11:08:00Z">
        <w:r w:rsidR="007D0775">
          <w:rPr>
            <w:rFonts w:ascii="Times New Roman" w:eastAsia="Times New Roman" w:hAnsi="Times New Roman"/>
            <w:color w:val="000000"/>
            <w:lang w:eastAsia="zh-CN"/>
          </w:rPr>
          <w:t xml:space="preserve">estimated </w:t>
        </w:r>
      </w:ins>
      <w:ins w:id="66" w:author="Ning Lin" w:date="2018-09-21T10:46:00Z">
        <w:r w:rsidR="001E0063">
          <w:rPr>
            <w:rFonts w:ascii="Times New Roman" w:eastAsia="Times New Roman" w:hAnsi="Times New Roman"/>
            <w:color w:val="000000"/>
            <w:lang w:eastAsia="zh-CN"/>
          </w:rPr>
          <w:t>for each area (green line in Fig. 1)</w:t>
        </w:r>
      </w:ins>
      <w:ins w:id="67" w:author="Ning Lin" w:date="2018-09-21T11:07:00Z">
        <w:r w:rsidR="007D0775">
          <w:rPr>
            <w:rFonts w:ascii="Times New Roman" w:eastAsia="Times New Roman" w:hAnsi="Times New Roman"/>
            <w:color w:val="000000"/>
            <w:lang w:eastAsia="zh-CN"/>
          </w:rPr>
          <w:t>.</w:t>
        </w:r>
      </w:ins>
      <w:ins w:id="68" w:author="Ning Lin" w:date="2018-09-21T10:46:00Z">
        <w:r w:rsidR="001E0063" w:rsidRPr="00AA5F27">
          <w:rPr>
            <w:rFonts w:ascii="Times New Roman" w:eastAsia="Times New Roman" w:hAnsi="Times New Roman"/>
            <w:color w:val="000000"/>
            <w:lang w:eastAsia="zh-CN"/>
          </w:rPr>
          <w:t xml:space="preserve"> </w:t>
        </w:r>
      </w:ins>
      <w:bookmarkStart w:id="69" w:name="_GoBack"/>
      <w:ins w:id="70" w:author="Ning Lin" w:date="2018-09-21T11:08:00Z">
        <w:r w:rsidR="007D0775">
          <w:rPr>
            <w:rFonts w:ascii="Times New Roman" w:eastAsia="Times New Roman" w:hAnsi="Times New Roman"/>
            <w:color w:val="000000"/>
            <w:lang w:eastAsia="zh-CN"/>
          </w:rPr>
          <w:t>B</w:t>
        </w:r>
      </w:ins>
      <w:ins w:id="71" w:author="Ning Lin" w:date="2018-09-21T11:07:00Z">
        <w:r w:rsidR="007D0775">
          <w:rPr>
            <w:rFonts w:ascii="Times New Roman" w:eastAsia="Times New Roman" w:hAnsi="Times New Roman" w:hint="eastAsia"/>
            <w:color w:val="000000"/>
            <w:lang w:eastAsia="zh-CN"/>
          </w:rPr>
          <w:t>ased on</w:t>
        </w:r>
        <w:r w:rsidR="007D0775" w:rsidRPr="00AA5F27">
          <w:rPr>
            <w:rFonts w:ascii="Times New Roman" w:eastAsia="Times New Roman" w:hAnsi="Times New Roman"/>
            <w:color w:val="000000"/>
            <w:lang w:eastAsia="zh-CN"/>
          </w:rPr>
          <w:t xml:space="preserve"> </w:t>
        </w:r>
        <w:r w:rsidR="007D0775">
          <w:rPr>
            <w:rFonts w:ascii="Times New Roman" w:eastAsia="Times New Roman" w:hAnsi="Times New Roman"/>
            <w:color w:val="000000"/>
            <w:lang w:eastAsia="zh-CN"/>
          </w:rPr>
          <w:t>current</w:t>
        </w:r>
        <w:commentRangeStart w:id="72"/>
        <w:r w:rsidR="007D0775" w:rsidRPr="00AA5F27">
          <w:rPr>
            <w:rFonts w:ascii="Times New Roman" w:eastAsia="Times New Roman" w:hAnsi="Times New Roman"/>
            <w:color w:val="000000"/>
            <w:lang w:eastAsia="zh-CN"/>
          </w:rPr>
          <w:t xml:space="preserve"> generation and transformation ability</w:t>
        </w:r>
        <w:commentRangeEnd w:id="72"/>
        <w:r w:rsidR="007D0775">
          <w:rPr>
            <w:rStyle w:val="CommentReference"/>
          </w:rPr>
          <w:commentReference w:id="72"/>
        </w:r>
        <w:r w:rsidR="007D0775" w:rsidRPr="00AA5F27">
          <w:rPr>
            <w:rFonts w:ascii="Times New Roman" w:eastAsia="Times New Roman" w:hAnsi="Times New Roman"/>
            <w:color w:val="000000"/>
            <w:lang w:eastAsia="zh-CN"/>
          </w:rPr>
          <w:t xml:space="preserve"> of America power network, </w:t>
        </w:r>
      </w:ins>
      <w:ins w:id="73" w:author="Ning Lin" w:date="2018-09-21T11:08:00Z">
        <w:r w:rsidR="007D0775">
          <w:rPr>
            <w:rFonts w:ascii="Times New Roman" w:eastAsia="Times New Roman" w:hAnsi="Times New Roman"/>
            <w:color w:val="000000"/>
            <w:lang w:eastAsia="zh-CN"/>
          </w:rPr>
          <w:t xml:space="preserve">the power constrain is </w:t>
        </w:r>
      </w:ins>
      <w:ins w:id="74" w:author="Ning Lin" w:date="2018-09-21T10:46:00Z">
        <w:r w:rsidR="001E0063" w:rsidRPr="00AA5F27">
          <w:rPr>
            <w:rFonts w:ascii="Times New Roman" w:eastAsia="Times New Roman" w:hAnsi="Times New Roman"/>
            <w:color w:val="000000"/>
            <w:lang w:eastAsia="zh-CN"/>
          </w:rPr>
          <w:t xml:space="preserve">estimated </w:t>
        </w:r>
        <w:r w:rsidR="001E0063">
          <w:rPr>
            <w:rFonts w:ascii="Times New Roman" w:eastAsia="Times New Roman" w:hAnsi="Times New Roman"/>
            <w:color w:val="000000"/>
            <w:lang w:eastAsia="zh-CN"/>
          </w:rPr>
          <w:t>as</w:t>
        </w:r>
        <w:r w:rsidR="001E0063" w:rsidRPr="00AA5F27">
          <w:rPr>
            <w:rFonts w:ascii="Times New Roman" w:eastAsia="Times New Roman" w:hAnsi="Times New Roman"/>
            <w:color w:val="000000"/>
            <w:lang w:eastAsia="zh-CN"/>
          </w:rPr>
          <w:t xml:space="preserve"> 1</w:t>
        </w:r>
        <w:r w:rsidR="001E0063">
          <w:rPr>
            <w:rFonts w:ascii="Times New Roman" w:eastAsia="Times New Roman" w:hAnsi="Times New Roman"/>
            <w:color w:val="000000"/>
            <w:lang w:eastAsia="zh-CN"/>
          </w:rPr>
          <w:t>10</w:t>
        </w:r>
        <w:r w:rsidR="001E0063" w:rsidRPr="00AA5F27">
          <w:rPr>
            <w:rFonts w:ascii="Times New Roman" w:eastAsia="Times New Roman" w:hAnsi="Times New Roman"/>
            <w:color w:val="000000"/>
            <w:lang w:eastAsia="zh-CN"/>
          </w:rPr>
          <w:t xml:space="preserve">% </w:t>
        </w:r>
        <w:r w:rsidR="001E0063">
          <w:rPr>
            <w:rFonts w:ascii="Times New Roman" w:eastAsia="Times New Roman" w:hAnsi="Times New Roman"/>
            <w:color w:val="000000"/>
            <w:lang w:eastAsia="zh-CN"/>
          </w:rPr>
          <w:t xml:space="preserve">of </w:t>
        </w:r>
        <w:r w:rsidR="001E0063" w:rsidRPr="00AA5F27">
          <w:rPr>
            <w:rFonts w:ascii="Times New Roman" w:eastAsia="Times New Roman" w:hAnsi="Times New Roman"/>
            <w:color w:val="000000"/>
            <w:lang w:eastAsia="zh-CN"/>
          </w:rPr>
          <w:t>the historical maximum inter-BA power flow</w:t>
        </w:r>
        <w:r w:rsidR="001E0063">
          <w:rPr>
            <w:rFonts w:ascii="Times New Roman" w:eastAsia="Times New Roman" w:hAnsi="Times New Roman"/>
            <w:color w:val="000000"/>
            <w:lang w:eastAsia="zh-CN"/>
          </w:rPr>
          <w:t xml:space="preserve"> </w:t>
        </w:r>
        <w:r w:rsidR="001E0063" w:rsidRPr="00AA5F27">
          <w:rPr>
            <w:rFonts w:ascii="Times New Roman" w:eastAsia="Times New Roman" w:hAnsi="Times New Roman"/>
            <w:color w:val="000000"/>
            <w:lang w:eastAsia="zh-CN"/>
          </w:rPr>
          <w:t>(Albert et al. 2004)</w:t>
        </w:r>
        <w:commentRangeStart w:id="75"/>
        <w:commentRangeEnd w:id="75"/>
        <w:r w:rsidR="001E0063">
          <w:rPr>
            <w:rStyle w:val="CommentReference"/>
          </w:rPr>
          <w:commentReference w:id="75"/>
        </w:r>
        <w:r w:rsidR="001E0063">
          <w:rPr>
            <w:rFonts w:ascii="Times New Roman" w:eastAsia="Times New Roman" w:hAnsi="Times New Roman"/>
            <w:color w:val="000000"/>
            <w:lang w:eastAsia="zh-CN"/>
          </w:rPr>
          <w:t xml:space="preserve"> plus</w:t>
        </w:r>
        <w:r w:rsidR="001E0063" w:rsidRPr="00AA5F27">
          <w:rPr>
            <w:rFonts w:ascii="Times New Roman" w:eastAsia="Times New Roman" w:hAnsi="Times New Roman"/>
            <w:color w:val="000000"/>
            <w:lang w:eastAsia="zh-CN"/>
          </w:rPr>
          <w:t xml:space="preserve"> 20% </w:t>
        </w:r>
        <w:r w:rsidR="001E0063">
          <w:rPr>
            <w:rFonts w:ascii="Times New Roman" w:eastAsia="Times New Roman" w:hAnsi="Times New Roman"/>
            <w:color w:val="000000"/>
            <w:lang w:eastAsia="zh-CN"/>
          </w:rPr>
          <w:t xml:space="preserve">of </w:t>
        </w:r>
        <w:r w:rsidR="001E0063" w:rsidRPr="00AA5F27">
          <w:rPr>
            <w:rFonts w:ascii="Times New Roman" w:eastAsia="Times New Roman" w:hAnsi="Times New Roman"/>
            <w:color w:val="000000"/>
            <w:lang w:eastAsia="zh-CN"/>
          </w:rPr>
          <w:t xml:space="preserve">the maximum thermal power generation </w:t>
        </w:r>
        <w:r w:rsidR="001E0063">
          <w:rPr>
            <w:rFonts w:ascii="Times New Roman" w:eastAsia="Times New Roman" w:hAnsi="Times New Roman"/>
            <w:color w:val="000000"/>
            <w:lang w:eastAsia="zh-CN"/>
          </w:rPr>
          <w:t>capability</w:t>
        </w:r>
        <w:r w:rsidR="001E0063" w:rsidRPr="00AA5F27">
          <w:rPr>
            <w:rFonts w:ascii="Times New Roman" w:eastAsia="Times New Roman" w:hAnsi="Times New Roman"/>
            <w:color w:val="000000"/>
            <w:lang w:eastAsia="zh-CN"/>
          </w:rPr>
          <w:t xml:space="preserve"> for each authority</w:t>
        </w:r>
      </w:ins>
      <w:ins w:id="76" w:author="Ning Lin" w:date="2018-09-21T11:07:00Z">
        <w:r w:rsidR="007D0775">
          <w:rPr>
            <w:rFonts w:ascii="Times New Roman" w:eastAsia="Times New Roman" w:hAnsi="Times New Roman"/>
            <w:color w:val="000000"/>
            <w:lang w:eastAsia="zh-CN"/>
          </w:rPr>
          <w:t xml:space="preserve"> </w:t>
        </w:r>
      </w:ins>
      <w:ins w:id="77" w:author="Ning Lin" w:date="2018-09-21T10:46:00Z">
        <w:r w:rsidR="001E0063">
          <w:rPr>
            <w:rFonts w:ascii="Times New Roman" w:eastAsia="Times New Roman" w:hAnsi="Times New Roman" w:hint="eastAsia"/>
            <w:color w:val="000000"/>
            <w:lang w:eastAsia="zh-CN"/>
          </w:rPr>
          <w:t xml:space="preserve">(considering the </w:t>
        </w:r>
        <w:r w:rsidR="001E0063" w:rsidRPr="00967680">
          <w:rPr>
            <w:rFonts w:ascii="Times New Roman" w:eastAsia="Times New Roman" w:hAnsi="Times New Roman"/>
            <w:color w:val="000000"/>
            <w:lang w:eastAsia="zh-CN"/>
          </w:rPr>
          <w:t>dispatch</w:t>
        </w:r>
        <w:r w:rsidR="001E0063">
          <w:rPr>
            <w:rFonts w:ascii="Times New Roman" w:eastAsia="Times New Roman" w:hAnsi="Times New Roman" w:hint="eastAsia"/>
            <w:color w:val="000000"/>
            <w:lang w:eastAsia="zh-CN"/>
          </w:rPr>
          <w:t xml:space="preserve"> ability for different </w:t>
        </w:r>
        <w:r w:rsidR="001E0063">
          <w:rPr>
            <w:rFonts w:ascii="Times New Roman" w:eastAsia="Times New Roman" w:hAnsi="Times New Roman"/>
            <w:color w:val="000000"/>
            <w:lang w:eastAsia="zh-CN"/>
          </w:rPr>
          <w:t>sources</w:t>
        </w:r>
        <w:r w:rsidR="001E0063">
          <w:rPr>
            <w:rFonts w:ascii="Times New Roman" w:eastAsia="Times New Roman" w:hAnsi="Times New Roman" w:hint="eastAsia"/>
            <w:color w:val="000000"/>
            <w:lang w:eastAsia="zh-CN"/>
          </w:rPr>
          <w:t xml:space="preserve"> of energy)</w:t>
        </w:r>
        <w:r w:rsidR="001E0063" w:rsidRPr="00AA5F27">
          <w:rPr>
            <w:rFonts w:ascii="Times New Roman" w:eastAsia="Times New Roman" w:hAnsi="Times New Roman"/>
            <w:color w:val="000000"/>
            <w:lang w:eastAsia="zh-CN"/>
          </w:rPr>
          <w:t xml:space="preserve">. </w:t>
        </w:r>
        <w:r w:rsidR="001E0063">
          <w:rPr>
            <w:rFonts w:ascii="Times New Roman" w:eastAsia="Times New Roman" w:hAnsi="Times New Roman" w:hint="eastAsia"/>
            <w:color w:val="000000"/>
            <w:lang w:eastAsia="zh-CN"/>
          </w:rPr>
          <w:t xml:space="preserve">The generation ability of hydro and other types of power sources are not flexible under unexpected extreme power demand, so they are regarded as not reacting to the unexpected power demand. </w:t>
        </w:r>
        <w:r w:rsidR="001E0063" w:rsidRPr="00AA5F27">
          <w:rPr>
            <w:rFonts w:ascii="Times New Roman" w:eastAsia="Times New Roman" w:hAnsi="Times New Roman"/>
            <w:color w:val="000000"/>
            <w:lang w:eastAsia="zh-CN"/>
          </w:rPr>
          <w:t xml:space="preserve">The shutdown of power generation stations including nuclear plants before hurricane landfall to reduce potential flood impact (Washington Post 2017) is also </w:t>
        </w:r>
        <w:commentRangeStart w:id="78"/>
        <w:r w:rsidR="001E0063" w:rsidRPr="00AA5F27">
          <w:rPr>
            <w:rFonts w:ascii="Times New Roman" w:eastAsia="Times New Roman" w:hAnsi="Times New Roman"/>
            <w:color w:val="000000"/>
            <w:lang w:eastAsia="zh-CN"/>
          </w:rPr>
          <w:t>considered</w:t>
        </w:r>
        <w:r w:rsidR="001E0063">
          <w:rPr>
            <w:rFonts w:ascii="Times New Roman" w:eastAsia="Times New Roman" w:hAnsi="Times New Roman" w:hint="eastAsia"/>
            <w:color w:val="000000"/>
            <w:lang w:eastAsia="zh-CN"/>
          </w:rPr>
          <w:t xml:space="preserve"> by </w:t>
        </w:r>
      </w:ins>
      <w:ins w:id="79" w:author="Ning Lin" w:date="2018-09-21T11:09:00Z">
        <w:r w:rsidR="007D0775">
          <w:rPr>
            <w:rFonts w:ascii="Times New Roman" w:eastAsia="Times New Roman" w:hAnsi="Times New Roman"/>
            <w:color w:val="000000"/>
            <w:lang w:eastAsia="zh-CN"/>
          </w:rPr>
          <w:t xml:space="preserve">a </w:t>
        </w:r>
      </w:ins>
      <w:ins w:id="80" w:author="Ning Lin" w:date="2018-09-21T10:46:00Z">
        <w:r w:rsidR="001E0063">
          <w:rPr>
            <w:rFonts w:ascii="Times New Roman" w:eastAsia="Times New Roman" w:hAnsi="Times New Roman" w:hint="eastAsia"/>
            <w:color w:val="000000"/>
            <w:lang w:eastAsia="zh-CN"/>
          </w:rPr>
          <w:t xml:space="preserve">linear reduction on </w:t>
        </w:r>
      </w:ins>
      <w:ins w:id="81" w:author="Ning Lin" w:date="2018-09-21T11:09:00Z">
        <w:r w:rsidR="007D0775">
          <w:rPr>
            <w:rFonts w:ascii="Times New Roman" w:eastAsia="Times New Roman" w:hAnsi="Times New Roman"/>
            <w:color w:val="000000"/>
            <w:lang w:eastAsia="zh-CN"/>
          </w:rPr>
          <w:t xml:space="preserve">the </w:t>
        </w:r>
      </w:ins>
      <w:ins w:id="82" w:author="Ning Lin" w:date="2018-09-21T10:46:00Z">
        <w:r w:rsidR="001E0063">
          <w:rPr>
            <w:rFonts w:ascii="Times New Roman" w:eastAsia="Times New Roman" w:hAnsi="Times New Roman" w:hint="eastAsia"/>
            <w:color w:val="000000"/>
            <w:lang w:eastAsia="zh-CN"/>
          </w:rPr>
          <w:t>power constraint</w:t>
        </w:r>
        <w:r w:rsidR="001E0063">
          <w:rPr>
            <w:rFonts w:ascii="Times New Roman" w:eastAsia="Times New Roman" w:hAnsi="Times New Roman"/>
            <w:color w:val="000000"/>
            <w:lang w:eastAsia="zh-CN"/>
          </w:rPr>
          <w:t>.</w:t>
        </w:r>
        <w:r w:rsidR="001E0063" w:rsidRPr="00AA5F27">
          <w:rPr>
            <w:rFonts w:ascii="Times New Roman" w:eastAsia="Times New Roman" w:hAnsi="Times New Roman"/>
            <w:color w:val="000000"/>
            <w:lang w:eastAsia="zh-CN"/>
          </w:rPr>
          <w:t xml:space="preserve"> </w:t>
        </w:r>
        <w:commentRangeEnd w:id="78"/>
        <w:r w:rsidR="001E0063">
          <w:rPr>
            <w:rStyle w:val="CommentReference"/>
          </w:rPr>
          <w:commentReference w:id="78"/>
        </w:r>
      </w:ins>
    </w:p>
    <w:bookmarkEnd w:id="69"/>
    <w:p w14:paraId="7D65A03C" w14:textId="77777777" w:rsidR="001E0063" w:rsidRDefault="001E0063" w:rsidP="001E0063">
      <w:pPr>
        <w:rPr>
          <w:ins w:id="83" w:author="Ning Lin" w:date="2018-09-21T10:48:00Z"/>
          <w:rFonts w:ascii="Times New Roman" w:eastAsia="Times New Roman" w:hAnsi="Times New Roman"/>
          <w:color w:val="000000"/>
          <w:lang w:eastAsia="zh-CN"/>
        </w:rPr>
      </w:pPr>
    </w:p>
    <w:p w14:paraId="0BA28BB4" w14:textId="77777777" w:rsidR="001E0063" w:rsidDel="007D0775" w:rsidRDefault="001E0063" w:rsidP="00A00665">
      <w:pPr>
        <w:jc w:val="both"/>
        <w:rPr>
          <w:ins w:id="84" w:author="Kairui Feng" w:date="2018-09-14T10:45:00Z"/>
          <w:del w:id="85" w:author="Ning Lin" w:date="2018-09-21T11:09:00Z"/>
          <w:rFonts w:ascii="Times New Roman" w:eastAsia="Times New Roman" w:hAnsi="Times New Roman"/>
          <w:color w:val="000000"/>
          <w:lang w:eastAsia="zh-CN"/>
        </w:rPr>
      </w:pPr>
    </w:p>
    <w:p w14:paraId="75AE3718" w14:textId="550AD372" w:rsidR="00F35F48" w:rsidDel="001A58CB" w:rsidRDefault="00F35F48" w:rsidP="00F35F48">
      <w:pPr>
        <w:rPr>
          <w:ins w:id="86" w:author="Kairui Feng" w:date="2018-09-14T10:45:00Z"/>
          <w:del w:id="87" w:author="Ning Lin" w:date="2018-09-21T10:38:00Z"/>
          <w:rFonts w:ascii="Times New Roman" w:eastAsia="Times New Roman" w:hAnsi="Times New Roman"/>
          <w:color w:val="000000"/>
          <w:lang w:eastAsia="zh-CN"/>
        </w:rPr>
      </w:pPr>
      <w:ins w:id="88" w:author="Kairui Feng" w:date="2018-09-14T10:45:00Z">
        <w:del w:id="89" w:author="Ning Lin" w:date="2018-09-21T10:38:00Z">
          <w:r w:rsidDel="001A58CB">
            <w:rPr>
              <w:rFonts w:ascii="Times New Roman" w:eastAsia="Times New Roman" w:hAnsi="Times New Roman" w:hint="eastAsia"/>
              <w:color w:val="000000"/>
              <w:lang w:eastAsia="zh-CN"/>
            </w:rPr>
            <w:delText xml:space="preserve">Traffic </w:delText>
          </w:r>
          <w:r w:rsidDel="001A58CB">
            <w:rPr>
              <w:rFonts w:ascii="Times New Roman" w:hAnsi="Times New Roman"/>
              <w:lang w:eastAsia="zh-CN"/>
            </w:rPr>
            <w:delText>Flow Reconstruction</w:delText>
          </w:r>
        </w:del>
      </w:ins>
    </w:p>
    <w:p w14:paraId="37848456" w14:textId="7A4C49BE" w:rsidR="00F35F48" w:rsidDel="001A58CB" w:rsidRDefault="00F35F48" w:rsidP="00F35F48">
      <w:pPr>
        <w:rPr>
          <w:ins w:id="90" w:author="Kairui Feng" w:date="2018-09-14T10:45:00Z"/>
          <w:del w:id="91" w:author="Ning Lin" w:date="2018-09-21T10:38:00Z"/>
          <w:rFonts w:ascii="Times New Roman" w:hAnsi="Times New Roman"/>
          <w:lang w:eastAsia="zh-CN"/>
        </w:rPr>
      </w:pPr>
      <w:ins w:id="92" w:author="Kairui Feng" w:date="2018-09-14T10:46:00Z">
        <w:del w:id="93" w:author="Ning Lin" w:date="2018-09-21T10:38:00Z">
          <w:r w:rsidDel="001A58CB">
            <w:rPr>
              <w:rFonts w:ascii="Times New Roman" w:eastAsia="Times New Roman" w:hAnsi="Times New Roman" w:hint="eastAsia"/>
              <w:color w:val="000000"/>
              <w:lang w:eastAsia="zh-CN"/>
            </w:rPr>
            <w:delText>Although the traffic on main highways Florida are recorded during Irma evacuation, the local highways have no data available</w:delText>
          </w:r>
        </w:del>
      </w:ins>
      <w:ins w:id="94" w:author="Kairui Feng" w:date="2018-09-14T10:47:00Z">
        <w:del w:id="95" w:author="Ning Lin" w:date="2018-09-21T10:38:00Z">
          <w:r w:rsidDel="001A58CB">
            <w:rPr>
              <w:rFonts w:ascii="Times New Roman" w:eastAsia="Times New Roman" w:hAnsi="Times New Roman" w:hint="eastAsia"/>
              <w:color w:val="000000"/>
              <w:lang w:eastAsia="zh-CN"/>
            </w:rPr>
            <w:delText>, which may lead to a large bias of traffic ammount</w:delText>
          </w:r>
        </w:del>
      </w:ins>
      <w:ins w:id="96" w:author="Kairui Feng" w:date="2018-09-14T10:46:00Z">
        <w:del w:id="97" w:author="Ning Lin" w:date="2018-09-21T10:38:00Z">
          <w:r w:rsidDel="001A58CB">
            <w:rPr>
              <w:rFonts w:ascii="Times New Roman" w:eastAsia="Times New Roman" w:hAnsi="Times New Roman" w:hint="eastAsia"/>
              <w:color w:val="000000"/>
              <w:lang w:eastAsia="zh-CN"/>
            </w:rPr>
            <w:delText>.</w:delText>
          </w:r>
        </w:del>
      </w:ins>
      <w:ins w:id="98" w:author="Kairui Feng" w:date="2018-09-14T10:47:00Z">
        <w:del w:id="99" w:author="Ning Lin" w:date="2018-09-21T10:38:00Z">
          <w:r w:rsidDel="001A58CB">
            <w:rPr>
              <w:rFonts w:ascii="Times New Roman" w:eastAsia="Times New Roman" w:hAnsi="Times New Roman" w:hint="eastAsia"/>
              <w:color w:val="000000"/>
              <w:lang w:eastAsia="zh-CN"/>
            </w:rPr>
            <w:delText xml:space="preserve"> To solve this problem,</w:delText>
          </w:r>
        </w:del>
      </w:ins>
      <w:ins w:id="100" w:author="Kairui Feng" w:date="2018-09-14T10:48:00Z">
        <w:del w:id="101" w:author="Ning Lin" w:date="2018-09-21T10:38:00Z">
          <w:r w:rsidR="00E55F90" w:rsidDel="001A58CB">
            <w:rPr>
              <w:rFonts w:ascii="Times New Roman" w:eastAsia="Times New Roman" w:hAnsi="Times New Roman" w:hint="eastAsia"/>
              <w:color w:val="000000"/>
              <w:lang w:eastAsia="zh-CN"/>
            </w:rPr>
            <w:delText xml:space="preserve"> </w:delText>
          </w:r>
        </w:del>
      </w:ins>
      <w:ins w:id="102" w:author="Kairui Feng" w:date="2018-09-14T10:45:00Z">
        <w:del w:id="103" w:author="Ning Lin" w:date="2018-09-21T10:38:00Z">
          <w:r w:rsidDel="001A58CB">
            <w:rPr>
              <w:rFonts w:ascii="Times New Roman" w:eastAsia="Times New Roman" w:hAnsi="Times New Roman"/>
              <w:color w:val="000000"/>
              <w:lang w:eastAsia="zh-CN"/>
            </w:rPr>
            <w:delText xml:space="preserve">Feng and Lin (2018) estimated the </w:delText>
          </w:r>
          <w:r w:rsidRPr="004E6141" w:rsidDel="001A58CB">
            <w:rPr>
              <w:rFonts w:ascii="Times New Roman" w:eastAsia="Times New Roman" w:hAnsi="Times New Roman"/>
              <w:color w:val="000000"/>
              <w:lang w:eastAsia="zh-CN"/>
            </w:rPr>
            <w:delText xml:space="preserve">traffic </w:delText>
          </w:r>
          <w:r w:rsidDel="001A58CB">
            <w:rPr>
              <w:rFonts w:ascii="Times New Roman" w:eastAsia="Times New Roman" w:hAnsi="Times New Roman"/>
              <w:color w:val="000000"/>
              <w:lang w:eastAsia="zh-CN"/>
            </w:rPr>
            <w:delText>demand</w:delText>
          </w:r>
          <w:r w:rsidRPr="004E6141"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hint="eastAsia"/>
              <w:color w:val="000000"/>
              <w:lang w:eastAsia="zh-CN"/>
            </w:rPr>
            <w:delText xml:space="preserve">for </w:delText>
          </w:r>
          <w:r w:rsidDel="001A58CB">
            <w:rPr>
              <w:rFonts w:ascii="Times New Roman" w:eastAsia="Times New Roman" w:hAnsi="Times New Roman"/>
              <w:color w:val="000000"/>
              <w:lang w:eastAsia="zh-CN"/>
            </w:rPr>
            <w:delText>Florida</w:delText>
          </w:r>
          <w:r w:rsidDel="001A58CB">
            <w:rPr>
              <w:rFonts w:ascii="Times New Roman" w:eastAsia="Times New Roman" w:hAnsi="Times New Roman" w:hint="eastAsia"/>
              <w:color w:val="000000"/>
              <w:lang w:eastAsia="zh-CN"/>
            </w:rPr>
            <w:delText xml:space="preserve"> highways</w:delText>
          </w:r>
          <w:r w:rsidDel="001A58CB">
            <w:rPr>
              <w:rFonts w:ascii="Times New Roman" w:eastAsia="Times New Roman" w:hAnsi="Times New Roman"/>
              <w:color w:val="000000"/>
              <w:lang w:eastAsia="zh-CN"/>
            </w:rPr>
            <w:delText xml:space="preserve"> (</w:delText>
          </w:r>
          <w:r w:rsidDel="001A58CB">
            <w:rPr>
              <w:rFonts w:ascii="Times New Roman" w:hAnsi="Times New Roman" w:hint="eastAsia"/>
              <w:lang w:eastAsia="zh-CN"/>
            </w:rPr>
            <w:delText>speed limit</w:delText>
          </w:r>
          <w:r w:rsidDel="001A58CB">
            <w:rPr>
              <w:rFonts w:ascii="Times New Roman" w:hAnsi="Times New Roman" w:hint="eastAsia"/>
              <w:lang w:eastAsia="zh-CN"/>
            </w:rPr>
            <w:delText>≥</w:delText>
          </w:r>
          <w:r w:rsidDel="001A58CB">
            <w:rPr>
              <w:rFonts w:ascii="Times New Roman" w:hAnsi="Times New Roman" w:hint="eastAsia"/>
              <w:lang w:eastAsia="zh-CN"/>
            </w:rPr>
            <w:delText xml:space="preserve"> 35 mph</w:delText>
          </w:r>
          <w:r w:rsidDel="001A58CB">
            <w:rPr>
              <w:rFonts w:ascii="Times New Roman" w:hAnsi="Times New Roman"/>
              <w:lang w:eastAsia="zh-CN"/>
            </w:rPr>
            <w:delText>)</w:delText>
          </w:r>
          <w:r w:rsidDel="001A58CB">
            <w:rPr>
              <w:rFonts w:ascii="Times New Roman" w:eastAsia="Times New Roman" w:hAnsi="Times New Roman"/>
              <w:color w:val="000000"/>
              <w:lang w:eastAsia="zh-CN"/>
            </w:rPr>
            <w:delText xml:space="preserve"> during Hurricane Irma, using partial observations and the game-theory-based user equilibrium assignment model</w:delText>
          </w:r>
          <w:r w:rsidDel="001A58CB">
            <w:rPr>
              <w:rFonts w:ascii="Times New Roman" w:hAnsi="Times New Roman"/>
              <w:lang w:eastAsia="zh-CN"/>
            </w:rPr>
            <w:delText>.</w:delText>
          </w:r>
          <w:r w:rsidDel="001A58CB">
            <w:rPr>
              <w:rFonts w:ascii="Times New Roman" w:hAnsi="Times New Roman" w:hint="eastAsia"/>
              <w:lang w:eastAsia="zh-CN"/>
            </w:rPr>
            <w:delText xml:space="preserve"> </w:delText>
          </w:r>
          <w:r w:rsidDel="001A58CB">
            <w:rPr>
              <w:rFonts w:ascii="Times New Roman" w:hAnsi="Times New Roman"/>
              <w:lang w:eastAsia="zh-CN"/>
            </w:rPr>
            <w:delText xml:space="preserve">Based on traffic demand estimation, </w:delText>
          </w:r>
          <w:r w:rsidDel="001A58CB">
            <w:rPr>
              <w:rFonts w:ascii="Times New Roman" w:hAnsi="Times New Roman" w:hint="eastAsia"/>
              <w:lang w:eastAsia="zh-CN"/>
            </w:rPr>
            <w:delText xml:space="preserve">we reconstruct the evacuation traffic time series for </w:delText>
          </w:r>
          <w:r w:rsidDel="001A58CB">
            <w:rPr>
              <w:rFonts w:ascii="Times New Roman" w:hAnsi="Times New Roman"/>
              <w:lang w:eastAsia="zh-CN"/>
            </w:rPr>
            <w:delText>each highway</w:delText>
          </w:r>
          <w:r w:rsidDel="001A58CB">
            <w:rPr>
              <w:rFonts w:ascii="Times New Roman" w:hAnsi="Times New Roman" w:hint="eastAsia"/>
              <w:lang w:eastAsia="zh-CN"/>
            </w:rPr>
            <w:delText xml:space="preserve"> </w:delText>
          </w:r>
          <w:r w:rsidDel="001A58CB">
            <w:rPr>
              <w:rFonts w:ascii="Times New Roman" w:hAnsi="Times New Roman"/>
              <w:lang w:eastAsia="zh-CN"/>
            </w:rPr>
            <w:delText>in</w:delText>
          </w:r>
          <w:r w:rsidDel="001A58CB">
            <w:rPr>
              <w:rFonts w:ascii="Times New Roman" w:hAnsi="Times New Roman" w:hint="eastAsia"/>
              <w:lang w:eastAsia="zh-CN"/>
            </w:rPr>
            <w:delText xml:space="preserve"> Florida</w:delText>
          </w:r>
          <w:r w:rsidDel="001A58CB">
            <w:rPr>
              <w:rFonts w:ascii="Times New Roman" w:hAnsi="Times New Roman"/>
              <w:lang w:eastAsia="zh-CN"/>
            </w:rPr>
            <w:delText xml:space="preserve"> during Irma</w:delText>
          </w:r>
          <w:r w:rsidDel="001A58CB">
            <w:rPr>
              <w:rFonts w:ascii="Times New Roman" w:hAnsi="Times New Roman" w:hint="eastAsia"/>
              <w:lang w:eastAsia="zh-CN"/>
            </w:rPr>
            <w:delText xml:space="preserve">. </w:delText>
          </w:r>
          <w:r w:rsidDel="001A58CB">
            <w:rPr>
              <w:rFonts w:ascii="Times New Roman" w:hAnsi="Times New Roman"/>
              <w:lang w:eastAsia="zh-CN"/>
            </w:rPr>
            <w:delText>To do so, we trace each evacuating</w:delText>
          </w:r>
          <w:r w:rsidDel="001A58CB">
            <w:rPr>
              <w:rFonts w:ascii="Times New Roman" w:hAnsi="Times New Roman" w:hint="eastAsia"/>
              <w:lang w:eastAsia="zh-CN"/>
            </w:rPr>
            <w:delText xml:space="preserve"> vehicle</w:delText>
          </w:r>
          <w:r w:rsidDel="001A58CB">
            <w:rPr>
              <w:rFonts w:ascii="Times New Roman" w:hAnsi="Times New Roman"/>
              <w:lang w:eastAsia="zh-CN"/>
            </w:rPr>
            <w:delText xml:space="preserve"> through </w:delText>
          </w:r>
          <w:r w:rsidDel="001A58CB">
            <w:rPr>
              <w:rFonts w:ascii="Times New Roman" w:hAnsi="Times New Roman" w:hint="eastAsia"/>
              <w:lang w:eastAsia="zh-CN"/>
            </w:rPr>
            <w:delText xml:space="preserve">an agent-based </w:delText>
          </w:r>
          <w:r w:rsidDel="001A58CB">
            <w:rPr>
              <w:rFonts w:ascii="Times New Roman" w:hAnsi="Times New Roman"/>
              <w:lang w:eastAsia="zh-CN"/>
            </w:rPr>
            <w:delText>approach</w:delText>
          </w:r>
          <w:r w:rsidDel="001A58CB">
            <w:rPr>
              <w:rFonts w:ascii="Times New Roman" w:hAnsi="Times New Roman" w:hint="eastAsia"/>
              <w:lang w:eastAsia="zh-CN"/>
            </w:rPr>
            <w:delText xml:space="preserve">. At </w:delText>
          </w:r>
          <w:r w:rsidDel="001A58CB">
            <w:rPr>
              <w:rFonts w:ascii="Times New Roman" w:hAnsi="Times New Roman"/>
              <w:lang w:eastAsia="zh-CN"/>
            </w:rPr>
            <w:delText>each</w:delText>
          </w:r>
          <w:r w:rsidDel="001A58CB">
            <w:rPr>
              <w:rFonts w:ascii="Times New Roman" w:hAnsi="Times New Roman" w:hint="eastAsia"/>
              <w:lang w:eastAsia="zh-CN"/>
            </w:rPr>
            <w:delText xml:space="preserve"> time step, a certain </w:delText>
          </w:r>
          <w:r w:rsidDel="001A58CB">
            <w:rPr>
              <w:rFonts w:ascii="Times New Roman" w:hAnsi="Times New Roman"/>
              <w:lang w:eastAsia="zh-CN"/>
            </w:rPr>
            <w:delText>number of vehicles</w:delText>
          </w:r>
          <w:r w:rsidDel="001A58CB">
            <w:rPr>
              <w:rFonts w:ascii="Times New Roman" w:hAnsi="Times New Roman" w:hint="eastAsia"/>
              <w:lang w:eastAsia="zh-CN"/>
            </w:rPr>
            <w:delText xml:space="preserve"> go out of one place and head to another place</w:delText>
          </w:r>
          <w:r w:rsidDel="001A58CB">
            <w:rPr>
              <w:rFonts w:ascii="Times New Roman" w:hAnsi="Times New Roman"/>
              <w:lang w:eastAsia="zh-CN"/>
            </w:rPr>
            <w:delText>, according to the traffic demand</w:delText>
          </w:r>
          <w:r w:rsidDel="001A58CB">
            <w:rPr>
              <w:rFonts w:ascii="Times New Roman" w:hAnsi="Times New Roman" w:hint="eastAsia"/>
              <w:lang w:eastAsia="zh-CN"/>
            </w:rPr>
            <w:delText xml:space="preserve">. Some of </w:delText>
          </w:r>
          <w:r w:rsidDel="001A58CB">
            <w:rPr>
              <w:rFonts w:ascii="Times New Roman" w:hAnsi="Times New Roman"/>
              <w:lang w:eastAsia="zh-CN"/>
            </w:rPr>
            <w:delText>them</w:delText>
          </w:r>
          <w:r w:rsidDel="001A58CB">
            <w:rPr>
              <w:rFonts w:ascii="Times New Roman" w:hAnsi="Times New Roman" w:hint="eastAsia"/>
              <w:lang w:eastAsia="zh-CN"/>
            </w:rPr>
            <w:delText xml:space="preserve"> </w:delText>
          </w:r>
          <w:r w:rsidDel="001A58CB">
            <w:rPr>
              <w:rFonts w:ascii="Times New Roman" w:hAnsi="Times New Roman"/>
              <w:lang w:eastAsia="zh-CN"/>
            </w:rPr>
            <w:delText xml:space="preserve">have </w:delText>
          </w:r>
          <w:r w:rsidDel="001A58CB">
            <w:rPr>
              <w:rFonts w:ascii="Times New Roman" w:hAnsi="Times New Roman" w:hint="eastAsia"/>
              <w:lang w:eastAsia="zh-CN"/>
            </w:rPr>
            <w:delText>already evacuated from other places</w:delText>
          </w:r>
          <w:r w:rsidDel="001A58CB">
            <w:rPr>
              <w:rFonts w:ascii="Times New Roman" w:hAnsi="Times New Roman"/>
              <w:lang w:eastAsia="zh-CN"/>
            </w:rPr>
            <w:delText xml:space="preserve"> (with reduced battery power)</w:delText>
          </w:r>
          <w:r w:rsidDel="001A58CB">
            <w:rPr>
              <w:rFonts w:ascii="Times New Roman" w:hAnsi="Times New Roman" w:hint="eastAsia"/>
              <w:lang w:eastAsia="zh-CN"/>
            </w:rPr>
            <w:delText xml:space="preserve"> and others are local </w:delText>
          </w:r>
          <w:r w:rsidDel="001A58CB">
            <w:rPr>
              <w:rFonts w:ascii="Times New Roman" w:hAnsi="Times New Roman"/>
              <w:lang w:eastAsia="zh-CN"/>
            </w:rPr>
            <w:delText>(starting with full battery power)</w:delText>
          </w:r>
          <w:r w:rsidDel="001A58CB">
            <w:rPr>
              <w:rFonts w:ascii="Times New Roman" w:hAnsi="Times New Roman" w:hint="eastAsia"/>
              <w:lang w:eastAsia="zh-CN"/>
            </w:rPr>
            <w:delText xml:space="preserve">. </w:delText>
          </w:r>
          <w:r w:rsidDel="001A58CB">
            <w:rPr>
              <w:rFonts w:ascii="Times New Roman" w:hAnsi="Times New Roman"/>
              <w:lang w:eastAsia="zh-CN"/>
            </w:rPr>
            <w:delText>To differentiate them, we assume that t</w:delText>
          </w:r>
          <w:r w:rsidDel="001A58CB">
            <w:rPr>
              <w:rFonts w:ascii="Times New Roman" w:hAnsi="Times New Roman" w:hint="eastAsia"/>
              <w:lang w:eastAsia="zh-CN"/>
            </w:rPr>
            <w:delText>he evacuating portion</w:delText>
          </w:r>
          <w:r w:rsidDel="001A58CB">
            <w:rPr>
              <w:rFonts w:ascii="Times New Roman" w:hAnsi="Times New Roman"/>
              <w:lang w:eastAsia="zh-CN"/>
            </w:rPr>
            <w:delText>s</w:delText>
          </w:r>
          <w:r w:rsidDel="001A58CB">
            <w:rPr>
              <w:rFonts w:ascii="Times New Roman" w:hAnsi="Times New Roman" w:hint="eastAsia"/>
              <w:lang w:eastAsia="zh-CN"/>
            </w:rPr>
            <w:delText xml:space="preserve"> of local and </w:delText>
          </w:r>
          <w:r w:rsidDel="001A58CB">
            <w:rPr>
              <w:rFonts w:ascii="Times New Roman" w:hAnsi="Times New Roman"/>
              <w:lang w:eastAsia="zh-CN"/>
            </w:rPr>
            <w:delText>in</w:delText>
          </w:r>
          <w:r w:rsidDel="001A58CB">
            <w:rPr>
              <w:rFonts w:ascii="Times New Roman" w:hAnsi="Times New Roman" w:hint="eastAsia"/>
              <w:lang w:eastAsia="zh-CN"/>
            </w:rPr>
            <w:delText>coming vehicle</w:delText>
          </w:r>
          <w:r w:rsidDel="001A58CB">
            <w:rPr>
              <w:rFonts w:ascii="Times New Roman" w:hAnsi="Times New Roman"/>
              <w:lang w:eastAsia="zh-CN"/>
            </w:rPr>
            <w:delText>s</w:delText>
          </w:r>
          <w:r w:rsidDel="001A58CB">
            <w:rPr>
              <w:rFonts w:ascii="Times New Roman" w:hAnsi="Times New Roman" w:hint="eastAsia"/>
              <w:lang w:eastAsia="zh-CN"/>
            </w:rPr>
            <w:delText xml:space="preserve"> </w:delText>
          </w:r>
          <w:r w:rsidDel="001A58CB">
            <w:rPr>
              <w:rFonts w:ascii="Times New Roman" w:hAnsi="Times New Roman"/>
              <w:lang w:eastAsia="zh-CN"/>
            </w:rPr>
            <w:delText>are</w:delText>
          </w:r>
          <w:r w:rsidDel="001A58CB">
            <w:rPr>
              <w:rFonts w:ascii="Times New Roman" w:hAnsi="Times New Roman" w:hint="eastAsia"/>
              <w:lang w:eastAsia="zh-CN"/>
            </w:rPr>
            <w:delText xml:space="preserve"> determined by whether the incom</w:delText>
          </w:r>
          <w:r w:rsidDel="001A58CB">
            <w:rPr>
              <w:rFonts w:ascii="Times New Roman" w:hAnsi="Times New Roman"/>
              <w:lang w:eastAsia="zh-CN"/>
            </w:rPr>
            <w:delText xml:space="preserve">ers </w:delText>
          </w:r>
          <w:r w:rsidDel="001A58CB">
            <w:rPr>
              <w:rFonts w:ascii="Times New Roman" w:hAnsi="Times New Roman" w:hint="eastAsia"/>
              <w:lang w:eastAsia="zh-CN"/>
            </w:rPr>
            <w:delText>can find shelters or hotels</w:delText>
          </w:r>
          <w:r w:rsidDel="001A58CB">
            <w:rPr>
              <w:rFonts w:ascii="Times New Roman" w:hAnsi="Times New Roman"/>
              <w:lang w:eastAsia="zh-CN"/>
            </w:rPr>
            <w:delText xml:space="preserve">. When the local shelters and hotels </w:delText>
          </w:r>
          <w:r w:rsidDel="001A58CB">
            <w:rPr>
              <w:rFonts w:ascii="Times New Roman" w:hAnsi="Times New Roman" w:hint="eastAsia"/>
              <w:lang w:eastAsia="zh-CN"/>
            </w:rPr>
            <w:delText>(TCpalm 2017</w:delText>
          </w:r>
          <w:r w:rsidDel="001A58CB">
            <w:rPr>
              <w:rFonts w:ascii="Times New Roman" w:hAnsi="Times New Roman"/>
              <w:lang w:eastAsia="zh-CN"/>
            </w:rPr>
            <w:delText>,</w:delText>
          </w:r>
          <w:r w:rsidDel="001A58CB">
            <w:rPr>
              <w:rFonts w:ascii="Times New Roman" w:hAnsi="Times New Roman" w:hint="eastAsia"/>
              <w:lang w:eastAsia="zh-CN"/>
            </w:rPr>
            <w:delText xml:space="preserve"> STR 2017)</w:delText>
          </w:r>
          <w:r w:rsidDel="001A58CB">
            <w:rPr>
              <w:rFonts w:ascii="Times New Roman" w:hAnsi="Times New Roman"/>
              <w:lang w:eastAsia="zh-CN"/>
            </w:rPr>
            <w:delText xml:space="preserve"> become full,</w:delText>
          </w:r>
          <w:r w:rsidDel="001A58CB">
            <w:rPr>
              <w:rFonts w:ascii="Times New Roman" w:hAnsi="Times New Roman" w:hint="eastAsia"/>
              <w:lang w:eastAsia="zh-CN"/>
            </w:rPr>
            <w:delText xml:space="preserve"> </w:delText>
          </w:r>
          <w:r w:rsidDel="001A58CB">
            <w:rPr>
              <w:rFonts w:ascii="Times New Roman" w:hAnsi="Times New Roman"/>
              <w:lang w:eastAsia="zh-CN"/>
            </w:rPr>
            <w:delText>new incomers</w:delText>
          </w:r>
          <w:r w:rsidDel="001A58CB">
            <w:rPr>
              <w:rFonts w:ascii="Times New Roman" w:hAnsi="Times New Roman" w:hint="eastAsia"/>
              <w:lang w:eastAsia="zh-CN"/>
            </w:rPr>
            <w:delText xml:space="preserve"> have to keep going and occupy part of </w:delText>
          </w:r>
          <w:r w:rsidDel="001A58CB">
            <w:rPr>
              <w:rFonts w:ascii="Times New Roman" w:hAnsi="Times New Roman"/>
              <w:lang w:eastAsia="zh-CN"/>
            </w:rPr>
            <w:delText>outgoing</w:delText>
          </w:r>
          <w:r w:rsidDel="001A58CB">
            <w:rPr>
              <w:rFonts w:ascii="Times New Roman" w:hAnsi="Times New Roman" w:hint="eastAsia"/>
              <w:lang w:eastAsia="zh-CN"/>
            </w:rPr>
            <w:delText xml:space="preserve"> evacuation flow. The other part of the evacuation flow is </w:delText>
          </w:r>
          <w:r w:rsidDel="001A58CB">
            <w:rPr>
              <w:rFonts w:ascii="Times New Roman" w:hAnsi="Times New Roman"/>
              <w:lang w:eastAsia="zh-CN"/>
            </w:rPr>
            <w:delText xml:space="preserve">uniformly distributed to </w:delText>
          </w:r>
          <w:r w:rsidDel="001A58CB">
            <w:rPr>
              <w:rFonts w:ascii="Times New Roman" w:hAnsi="Times New Roman" w:hint="eastAsia"/>
              <w:lang w:eastAsia="zh-CN"/>
            </w:rPr>
            <w:delText xml:space="preserve">the </w:delText>
          </w:r>
          <w:r w:rsidDel="001A58CB">
            <w:rPr>
              <w:rFonts w:ascii="Times New Roman" w:hAnsi="Times New Roman"/>
              <w:lang w:eastAsia="zh-CN"/>
            </w:rPr>
            <w:delText xml:space="preserve">local, now including the accommodated </w:delText>
          </w:r>
          <w:r w:rsidDel="001A58CB">
            <w:rPr>
              <w:rFonts w:ascii="Times New Roman" w:hAnsi="Times New Roman" w:hint="eastAsia"/>
              <w:lang w:eastAsia="zh-CN"/>
            </w:rPr>
            <w:delText>incom</w:delText>
          </w:r>
          <w:r w:rsidDel="001A58CB">
            <w:rPr>
              <w:rFonts w:ascii="Times New Roman" w:hAnsi="Times New Roman"/>
              <w:lang w:eastAsia="zh-CN"/>
            </w:rPr>
            <w:delText>ers</w:delText>
          </w:r>
          <w:r w:rsidDel="001A58CB">
            <w:rPr>
              <w:rFonts w:ascii="Times New Roman" w:hAnsi="Times New Roman" w:hint="eastAsia"/>
              <w:lang w:eastAsia="zh-CN"/>
            </w:rPr>
            <w:delText xml:space="preserve">. </w:delText>
          </w:r>
        </w:del>
      </w:ins>
    </w:p>
    <w:p w14:paraId="71D5B161" w14:textId="5BB60797" w:rsidR="00F35F48" w:rsidDel="001A58CB" w:rsidRDefault="00F35F48" w:rsidP="00F35F48">
      <w:pPr>
        <w:rPr>
          <w:ins w:id="104" w:author="Kairui Feng" w:date="2018-09-14T10:45:00Z"/>
          <w:del w:id="105" w:author="Ning Lin" w:date="2018-09-21T10:38:00Z"/>
          <w:rFonts w:ascii="Times New Roman" w:eastAsia="Times New Roman" w:hAnsi="Times New Roman"/>
          <w:color w:val="000000"/>
          <w:lang w:eastAsia="zh-CN"/>
        </w:rPr>
      </w:pPr>
    </w:p>
    <w:p w14:paraId="2E02C3C9" w14:textId="5C11AEBF" w:rsidR="00F35F48" w:rsidDel="001A58CB" w:rsidRDefault="00F35F48" w:rsidP="00F35F48">
      <w:pPr>
        <w:rPr>
          <w:ins w:id="106" w:author="Kairui Feng" w:date="2018-09-14T10:45:00Z"/>
          <w:del w:id="107" w:author="Ning Lin" w:date="2018-09-21T10:38:00Z"/>
          <w:rFonts w:ascii="Times New Roman" w:eastAsia="Times New Roman" w:hAnsi="Times New Roman"/>
          <w:color w:val="000000"/>
          <w:lang w:eastAsia="zh-CN"/>
        </w:rPr>
      </w:pPr>
      <w:ins w:id="108" w:author="Kairui Feng" w:date="2018-09-14T10:45:00Z">
        <w:del w:id="109" w:author="Ning Lin" w:date="2018-09-21T10:38:00Z">
          <w:r w:rsidDel="001A58CB">
            <w:rPr>
              <w:rFonts w:ascii="Times New Roman" w:eastAsia="Times New Roman" w:hAnsi="Times New Roman" w:hint="eastAsia"/>
              <w:color w:val="000000"/>
              <w:lang w:eastAsia="zh-CN"/>
            </w:rPr>
            <w:delText>Battery Level Modelling</w:delText>
          </w:r>
        </w:del>
      </w:ins>
    </w:p>
    <w:p w14:paraId="3B1DBF13" w14:textId="609E30E6" w:rsidR="00F35F48" w:rsidDel="001A58CB" w:rsidRDefault="00F35F48" w:rsidP="00F35F48">
      <w:pPr>
        <w:rPr>
          <w:ins w:id="110" w:author="Kairui Feng" w:date="2018-09-14T10:45:00Z"/>
          <w:del w:id="111" w:author="Ning Lin" w:date="2018-09-21T10:38:00Z"/>
          <w:rFonts w:ascii="Times New Roman" w:eastAsia="Times New Roman" w:hAnsi="Times New Roman"/>
          <w:color w:val="000000"/>
          <w:lang w:eastAsia="zh-CN"/>
        </w:rPr>
      </w:pPr>
      <w:ins w:id="112" w:author="Kairui Feng" w:date="2018-09-14T10:45:00Z">
        <w:del w:id="113" w:author="Ning Lin" w:date="2018-09-21T10:38:00Z">
          <w:r w:rsidDel="001A58CB">
            <w:rPr>
              <w:rFonts w:ascii="Times New Roman" w:eastAsia="Times New Roman" w:hAnsi="Times New Roman"/>
              <w:color w:val="000000"/>
              <w:lang w:eastAsia="zh-CN"/>
            </w:rPr>
            <w:delText>B</w:delText>
          </w:r>
          <w:r w:rsidDel="001A58CB">
            <w:rPr>
              <w:rFonts w:ascii="Times New Roman" w:eastAsia="Times New Roman" w:hAnsi="Times New Roman" w:hint="eastAsia"/>
              <w:color w:val="000000"/>
              <w:lang w:eastAsia="zh-CN"/>
            </w:rPr>
            <w:delText xml:space="preserve">ased on the reconstructed traffic </w:delText>
          </w:r>
          <w:r w:rsidDel="001A58CB">
            <w:rPr>
              <w:rFonts w:ascii="Times New Roman" w:eastAsia="Times New Roman" w:hAnsi="Times New Roman"/>
              <w:color w:val="000000"/>
              <w:lang w:eastAsia="zh-CN"/>
            </w:rPr>
            <w:delText xml:space="preserve">time series, the </w:delText>
          </w:r>
          <w:r w:rsidRPr="00AA5F27" w:rsidDel="001A58CB">
            <w:rPr>
              <w:rFonts w:ascii="Times New Roman" w:eastAsia="Times New Roman" w:hAnsi="Times New Roman" w:hint="eastAsia"/>
              <w:color w:val="000000"/>
              <w:lang w:eastAsia="zh-CN"/>
            </w:rPr>
            <w:delText>battery power</w:delText>
          </w:r>
          <w:r w:rsidDel="001A58CB">
            <w:rPr>
              <w:rFonts w:ascii="Times New Roman" w:eastAsia="Times New Roman" w:hAnsi="Times New Roman" w:hint="eastAsia"/>
              <w:color w:val="000000"/>
              <w:lang w:eastAsia="zh-CN"/>
            </w:rPr>
            <w:delText xml:space="preserve"> </w:delText>
          </w:r>
          <w:r w:rsidDel="001A58CB">
            <w:rPr>
              <w:rFonts w:ascii="Times New Roman" w:eastAsia="Times New Roman" w:hAnsi="Times New Roman"/>
              <w:color w:val="000000"/>
              <w:lang w:eastAsia="zh-CN"/>
            </w:rPr>
            <w:delText>usage for each evacuating EV is estimated</w:delText>
          </w:r>
          <w:r w:rsidDel="001A58CB">
            <w:rPr>
              <w:rFonts w:ascii="Times New Roman" w:eastAsia="Times New Roman" w:hAnsi="Times New Roman" w:hint="eastAsia"/>
              <w:color w:val="000000"/>
              <w:lang w:eastAsia="zh-CN"/>
            </w:rPr>
            <w:delText>.</w:delText>
          </w:r>
          <w:r w:rsidRPr="00ED2581"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hint="eastAsia"/>
              <w:color w:val="000000"/>
              <w:lang w:eastAsia="zh-CN"/>
            </w:rPr>
            <w:delText>A</w:delText>
          </w:r>
          <w:r w:rsidRPr="00AA5F27" w:rsidDel="001A58CB">
            <w:rPr>
              <w:rFonts w:ascii="Times New Roman" w:eastAsia="Times New Roman" w:hAnsi="Times New Roman"/>
              <w:color w:val="000000"/>
              <w:lang w:eastAsia="zh-CN"/>
            </w:rPr>
            <w:delText xml:space="preserve">ll vehicles follow the Tesla Model 3 EV electricity consumption benchmark (Tesla Main Page 2017). The electricity consumption also changes </w:delText>
          </w:r>
          <w:r w:rsidDel="001A58CB">
            <w:rPr>
              <w:rFonts w:ascii="Times New Roman" w:eastAsia="Times New Roman" w:hAnsi="Times New Roman"/>
              <w:color w:val="000000"/>
              <w:lang w:eastAsia="zh-CN"/>
            </w:rPr>
            <w:delText>with traffic speed – from 340 W</w:delText>
          </w:r>
          <w:r w:rsidRPr="00AA5F27" w:rsidDel="001A58CB">
            <w:rPr>
              <w:rFonts w:ascii="Times New Roman" w:eastAsia="Times New Roman" w:hAnsi="Times New Roman"/>
              <w:color w:val="000000"/>
              <w:lang w:eastAsia="zh-CN"/>
            </w:rPr>
            <w:delText xml:space="preserve">h/mile at 60 mile/h (maximum range 250 miles) to 600 </w:delText>
          </w:r>
          <w:r w:rsidDel="001A58CB">
            <w:rPr>
              <w:rFonts w:ascii="Times New Roman" w:eastAsia="Times New Roman" w:hAnsi="Times New Roman" w:hint="eastAsia"/>
              <w:color w:val="000000"/>
              <w:lang w:eastAsia="zh-CN"/>
            </w:rPr>
            <w:delText>W</w:delText>
          </w:r>
          <w:r w:rsidRPr="00AA5F27" w:rsidDel="001A58CB">
            <w:rPr>
              <w:rFonts w:ascii="Times New Roman" w:eastAsia="Times New Roman" w:hAnsi="Times New Roman"/>
              <w:color w:val="000000"/>
              <w:lang w:eastAsia="zh-CN"/>
            </w:rPr>
            <w:delText>h/mile at 5 mile/h (maximum range 150 miles)</w:delText>
          </w:r>
          <w:r w:rsidRPr="00F247CA"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color w:val="000000"/>
              <w:lang w:eastAsia="zh-CN"/>
            </w:rPr>
            <w:delText xml:space="preserve">– </w:delText>
          </w:r>
          <w:r w:rsidRPr="00AA5F27" w:rsidDel="001A58CB">
            <w:rPr>
              <w:rFonts w:ascii="Times New Roman" w:eastAsia="Times New Roman" w:hAnsi="Times New Roman"/>
              <w:color w:val="000000"/>
              <w:lang w:eastAsia="zh-CN"/>
            </w:rPr>
            <w:delText>due to both frequent stops and air-condition needs (Beijing Time 2017).</w:delText>
          </w:r>
          <w:r w:rsidDel="001A58CB">
            <w:rPr>
              <w:rFonts w:ascii="Times New Roman" w:eastAsia="Times New Roman" w:hAnsi="Times New Roman" w:hint="eastAsia"/>
              <w:color w:val="000000"/>
              <w:lang w:eastAsia="zh-CN"/>
            </w:rPr>
            <w:delText xml:space="preserve"> </w:delText>
          </w:r>
          <w:r w:rsidDel="001A58CB">
            <w:rPr>
              <w:rFonts w:ascii="Times New Roman" w:eastAsia="Times New Roman" w:hAnsi="Times New Roman"/>
              <w:color w:val="000000"/>
              <w:lang w:eastAsia="zh-CN"/>
            </w:rPr>
            <w:delText>We assume</w:delText>
          </w:r>
          <w:r w:rsidRPr="00AA5F27" w:rsidDel="001A58CB">
            <w:rPr>
              <w:rFonts w:ascii="Times New Roman" w:eastAsia="Times New Roman" w:hAnsi="Times New Roman"/>
              <w:color w:val="000000"/>
              <w:lang w:eastAsia="zh-CN"/>
            </w:rPr>
            <w:delText xml:space="preserve"> that the vehicles recharge </w:delText>
          </w:r>
          <w:r w:rsidDel="001A58CB">
            <w:rPr>
              <w:rFonts w:ascii="Times New Roman" w:eastAsia="Times New Roman" w:hAnsi="Times New Roman"/>
              <w:color w:val="000000"/>
              <w:lang w:eastAsia="zh-CN"/>
            </w:rPr>
            <w:delText xml:space="preserve">(to full capacity) </w:delText>
          </w:r>
          <w:r w:rsidRPr="00AA5F27" w:rsidDel="001A58CB">
            <w:rPr>
              <w:rFonts w:ascii="Times New Roman" w:eastAsia="Times New Roman" w:hAnsi="Times New Roman"/>
              <w:color w:val="000000"/>
              <w:lang w:eastAsia="zh-CN"/>
            </w:rPr>
            <w:delText>immediat</w:delText>
          </w:r>
          <w:r w:rsidDel="001A58CB">
            <w:rPr>
              <w:rFonts w:ascii="Times New Roman" w:eastAsia="Times New Roman" w:hAnsi="Times New Roman"/>
              <w:color w:val="000000"/>
              <w:lang w:eastAsia="zh-CN"/>
            </w:rPr>
            <w:delText xml:space="preserve">ely when they leave </w:delText>
          </w:r>
          <w:r w:rsidDel="001A58CB">
            <w:rPr>
              <w:rFonts w:ascii="Times New Roman" w:eastAsia="Times New Roman" w:hAnsi="Times New Roman" w:hint="eastAsia"/>
              <w:color w:val="000000"/>
              <w:lang w:eastAsia="zh-CN"/>
            </w:rPr>
            <w:delText>a</w:delText>
          </w:r>
          <w:r w:rsidDel="001A58CB">
            <w:rPr>
              <w:rFonts w:ascii="Times New Roman" w:eastAsia="Times New Roman" w:hAnsi="Times New Roman"/>
              <w:color w:val="000000"/>
              <w:lang w:eastAsia="zh-CN"/>
            </w:rPr>
            <w:delText xml:space="preserve"> highway</w:delText>
          </w:r>
          <w:r w:rsidDel="001A58CB">
            <w:rPr>
              <w:rFonts w:ascii="Times New Roman" w:eastAsia="Times New Roman" w:hAnsi="Times New Roman" w:hint="eastAsia"/>
              <w:color w:val="000000"/>
              <w:lang w:eastAsia="zh-CN"/>
            </w:rPr>
            <w:delText xml:space="preserve"> and stay in a city</w:delText>
          </w:r>
          <w:r w:rsidDel="001A58CB">
            <w:rPr>
              <w:rFonts w:ascii="Times New Roman" w:eastAsia="Times New Roman" w:hAnsi="Times New Roman"/>
              <w:color w:val="000000"/>
              <w:lang w:eastAsia="zh-CN"/>
            </w:rPr>
            <w:delText>.</w:delText>
          </w:r>
          <w:r w:rsidDel="001A58CB">
            <w:rPr>
              <w:rFonts w:ascii="Times New Roman" w:eastAsia="Times New Roman" w:hAnsi="Times New Roman" w:hint="eastAsia"/>
              <w:color w:val="000000"/>
              <w:lang w:eastAsia="zh-CN"/>
            </w:rPr>
            <w:delText xml:space="preserve"> We </w:delText>
          </w:r>
          <w:r w:rsidDel="001A58CB">
            <w:rPr>
              <w:rFonts w:ascii="Times New Roman" w:eastAsia="Times New Roman" w:hAnsi="Times New Roman"/>
              <w:color w:val="000000"/>
              <w:lang w:eastAsia="zh-CN"/>
            </w:rPr>
            <w:delText xml:space="preserve">also </w:delText>
          </w:r>
          <w:r w:rsidDel="001A58CB">
            <w:rPr>
              <w:rFonts w:ascii="Times New Roman" w:eastAsia="Times New Roman" w:hAnsi="Times New Roman" w:hint="eastAsia"/>
              <w:color w:val="000000"/>
              <w:lang w:eastAsia="zh-CN"/>
            </w:rPr>
            <w:delText xml:space="preserve">assume </w:delText>
          </w:r>
          <w:r w:rsidDel="001A58CB">
            <w:rPr>
              <w:rFonts w:ascii="Times New Roman" w:eastAsia="Times New Roman" w:hAnsi="Times New Roman"/>
              <w:color w:val="000000"/>
              <w:lang w:eastAsia="zh-CN"/>
            </w:rPr>
            <w:delText xml:space="preserve">that </w:delText>
          </w:r>
          <w:r w:rsidDel="001A58CB">
            <w:rPr>
              <w:rFonts w:ascii="Times New Roman" w:eastAsia="Times New Roman" w:hAnsi="Times New Roman" w:hint="eastAsia"/>
              <w:color w:val="000000"/>
              <w:lang w:eastAsia="zh-CN"/>
            </w:rPr>
            <w:delText>all the vehicles have to stop and recharge when their battery level is lower than 20% of the capacity.</w:delText>
          </w:r>
          <w:r w:rsidRPr="005914F1" w:rsidDel="001A58CB">
            <w:rPr>
              <w:rFonts w:ascii="Times New Roman" w:eastAsia="Times New Roman" w:hAnsi="Times New Roman"/>
              <w:color w:val="000000"/>
              <w:lang w:eastAsia="zh-CN"/>
            </w:rPr>
            <w:delText xml:space="preserve"> </w:delText>
          </w:r>
          <w:r w:rsidRPr="00AA5F27" w:rsidDel="001A58CB">
            <w:rPr>
              <w:rFonts w:ascii="Times New Roman" w:eastAsia="Times New Roman" w:hAnsi="Times New Roman"/>
              <w:color w:val="000000"/>
              <w:lang w:eastAsia="zh-CN"/>
            </w:rPr>
            <w:delText xml:space="preserve">In reality, the charging </w:delText>
          </w:r>
        </w:del>
      </w:ins>
      <w:ins w:id="114" w:author="Kairui Feng" w:date="2018-09-14T13:03:00Z">
        <w:del w:id="115" w:author="Ning Lin" w:date="2018-09-21T10:38:00Z">
          <w:r w:rsidR="00E73655" w:rsidDel="001A58CB">
            <w:rPr>
              <w:rFonts w:ascii="Times New Roman" w:eastAsia="Times New Roman" w:hAnsi="Times New Roman" w:hint="eastAsia"/>
              <w:color w:val="000000"/>
              <w:lang w:eastAsia="zh-CN"/>
            </w:rPr>
            <w:delText>schedule</w:delText>
          </w:r>
        </w:del>
      </w:ins>
      <w:ins w:id="116" w:author="Kairui Feng" w:date="2018-09-14T10:45:00Z">
        <w:del w:id="117" w:author="Ning Lin" w:date="2018-09-21T10:38:00Z">
          <w:r w:rsidRPr="00AA5F27" w:rsidDel="001A58CB">
            <w:rPr>
              <w:rFonts w:ascii="Times New Roman" w:eastAsia="Times New Roman" w:hAnsi="Times New Roman"/>
              <w:color w:val="000000"/>
              <w:lang w:eastAsia="zh-CN"/>
            </w:rPr>
            <w:delText xml:space="preserve"> may impede </w:delText>
          </w:r>
          <w:r w:rsidDel="001A58CB">
            <w:rPr>
              <w:rFonts w:ascii="Times New Roman" w:eastAsia="Times New Roman" w:hAnsi="Times New Roman" w:hint="eastAsia"/>
              <w:color w:val="000000"/>
              <w:lang w:eastAsia="zh-CN"/>
            </w:rPr>
            <w:delText>one</w:delText>
          </w:r>
          <w:r w:rsidDel="001A58CB">
            <w:rPr>
              <w:rFonts w:ascii="Times New Roman" w:eastAsia="Times New Roman" w:hAnsi="Times New Roman"/>
              <w:color w:val="000000"/>
              <w:lang w:eastAsia="zh-CN"/>
            </w:rPr>
            <w:delText>’s</w:delText>
          </w:r>
          <w:r w:rsidRPr="00AA5F27" w:rsidDel="001A58CB">
            <w:rPr>
              <w:rFonts w:ascii="Times New Roman" w:eastAsia="Times New Roman" w:hAnsi="Times New Roman"/>
              <w:color w:val="000000"/>
              <w:lang w:eastAsia="zh-CN"/>
            </w:rPr>
            <w:delText xml:space="preserve"> original evacuation plan, but in this </w:delText>
          </w:r>
          <w:r w:rsidDel="001A58CB">
            <w:rPr>
              <w:rFonts w:ascii="Times New Roman" w:eastAsia="Times New Roman" w:hAnsi="Times New Roman" w:hint="eastAsia"/>
              <w:color w:val="000000"/>
              <w:lang w:eastAsia="zh-CN"/>
            </w:rPr>
            <w:delText>analysis</w:delText>
          </w:r>
          <w:r w:rsidRPr="00AA5F27" w:rsidDel="001A58CB">
            <w:rPr>
              <w:rFonts w:ascii="Times New Roman" w:eastAsia="Times New Roman" w:hAnsi="Times New Roman"/>
              <w:color w:val="000000"/>
              <w:lang w:eastAsia="zh-CN"/>
            </w:rPr>
            <w:delText xml:space="preserve">, we </w:delText>
          </w:r>
          <w:r w:rsidDel="001A58CB">
            <w:rPr>
              <w:rFonts w:ascii="Times New Roman" w:eastAsia="Times New Roman" w:hAnsi="Times New Roman"/>
              <w:color w:val="000000"/>
              <w:lang w:eastAsia="zh-CN"/>
            </w:rPr>
            <w:delText xml:space="preserve">simply </w:delText>
          </w:r>
          <w:r w:rsidRPr="00AA5F27" w:rsidDel="001A58CB">
            <w:rPr>
              <w:rFonts w:ascii="Times New Roman" w:eastAsia="Times New Roman" w:hAnsi="Times New Roman"/>
              <w:color w:val="000000"/>
              <w:lang w:eastAsia="zh-CN"/>
            </w:rPr>
            <w:delText xml:space="preserve">assume the charging </w:delText>
          </w:r>
          <w:r w:rsidDel="001A58CB">
            <w:rPr>
              <w:rFonts w:ascii="Times New Roman" w:eastAsia="Times New Roman" w:hAnsi="Times New Roman"/>
              <w:color w:val="000000"/>
              <w:lang w:eastAsia="zh-CN"/>
            </w:rPr>
            <w:delText>pattern</w:delText>
          </w:r>
          <w:r w:rsidDel="001A58CB">
            <w:rPr>
              <w:rFonts w:ascii="Times New Roman" w:eastAsia="Times New Roman" w:hAnsi="Times New Roman" w:hint="eastAsia"/>
              <w:color w:val="000000"/>
              <w:lang w:eastAsia="zh-CN"/>
            </w:rPr>
            <w:delText xml:space="preserve"> is independent of the evacuation process</w:delText>
          </w:r>
          <w:r w:rsidRPr="00AA5F27" w:rsidDel="001A58CB">
            <w:rPr>
              <w:rFonts w:ascii="Times New Roman" w:eastAsia="Times New Roman" w:hAnsi="Times New Roman"/>
              <w:color w:val="000000"/>
              <w:lang w:eastAsia="zh-CN"/>
            </w:rPr>
            <w:delText>.</w:delText>
          </w:r>
        </w:del>
      </w:ins>
    </w:p>
    <w:p w14:paraId="7F38198F" w14:textId="2FC6CB36" w:rsidR="00F35F48" w:rsidRPr="00AA5F27" w:rsidDel="001A58CB" w:rsidRDefault="00F35F48" w:rsidP="00F35F48">
      <w:pPr>
        <w:rPr>
          <w:ins w:id="118" w:author="Kairui Feng" w:date="2018-09-14T10:45:00Z"/>
          <w:del w:id="119" w:author="Ning Lin" w:date="2018-09-21T10:38:00Z"/>
          <w:rFonts w:ascii="Times New Roman" w:eastAsia="Times New Roman" w:hAnsi="Times New Roman"/>
          <w:color w:val="000000"/>
          <w:lang w:eastAsia="zh-CN"/>
        </w:rPr>
      </w:pPr>
    </w:p>
    <w:p w14:paraId="2639851A" w14:textId="5E71F522" w:rsidR="00F35F48" w:rsidRPr="00AA5F27" w:rsidDel="001A58CB" w:rsidRDefault="00F35F48" w:rsidP="00F35F48">
      <w:pPr>
        <w:rPr>
          <w:ins w:id="120" w:author="Kairui Feng" w:date="2018-09-14T10:45:00Z"/>
          <w:del w:id="121" w:author="Ning Lin" w:date="2018-09-21T10:38:00Z"/>
          <w:rFonts w:ascii="Times New Roman" w:eastAsia="Times New Roman" w:hAnsi="Times New Roman"/>
          <w:color w:val="000000"/>
          <w:lang w:eastAsia="zh-CN"/>
        </w:rPr>
      </w:pPr>
      <w:ins w:id="122" w:author="Kairui Feng" w:date="2018-09-14T10:45:00Z">
        <w:del w:id="123" w:author="Ning Lin" w:date="2018-09-21T10:38:00Z">
          <w:r w:rsidRPr="00AA5F27" w:rsidDel="001A58CB">
            <w:rPr>
              <w:rFonts w:ascii="Times New Roman" w:eastAsia="Times New Roman" w:hAnsi="Times New Roman"/>
              <w:color w:val="000000"/>
              <w:lang w:eastAsia="zh-CN"/>
            </w:rPr>
            <w:delText xml:space="preserve">Power Flow </w:delText>
          </w:r>
          <w:r w:rsidDel="001A58CB">
            <w:rPr>
              <w:rFonts w:ascii="Times New Roman" w:eastAsia="Times New Roman" w:hAnsi="Times New Roman"/>
              <w:color w:val="000000"/>
              <w:lang w:eastAsia="zh-CN"/>
            </w:rPr>
            <w:delText>Estimation</w:delText>
          </w:r>
        </w:del>
      </w:ins>
    </w:p>
    <w:p w14:paraId="07B3FD8E" w14:textId="64A47915" w:rsidR="00F35F48" w:rsidRPr="00AA5F27" w:rsidDel="001A58CB" w:rsidRDefault="00F35F48" w:rsidP="00F35F48">
      <w:pPr>
        <w:rPr>
          <w:ins w:id="124" w:author="Kairui Feng" w:date="2018-09-14T10:45:00Z"/>
          <w:del w:id="125" w:author="Ning Lin" w:date="2018-09-21T10:38:00Z"/>
          <w:rFonts w:ascii="Times New Roman" w:eastAsia="Times New Roman" w:hAnsi="Times New Roman"/>
          <w:color w:val="000000"/>
          <w:lang w:eastAsia="zh-CN"/>
        </w:rPr>
      </w:pPr>
      <w:ins w:id="126" w:author="Kairui Feng" w:date="2018-09-14T10:45:00Z">
        <w:del w:id="127" w:author="Ning Lin" w:date="2018-09-21T10:38:00Z">
          <w:r w:rsidRPr="00AA5F27" w:rsidDel="001A58CB">
            <w:rPr>
              <w:rFonts w:ascii="Times New Roman" w:eastAsia="Times New Roman" w:hAnsi="Times New Roman"/>
              <w:color w:val="000000"/>
              <w:lang w:eastAsia="zh-CN"/>
            </w:rPr>
            <w:delText xml:space="preserve">The </w:delText>
          </w:r>
          <w:r w:rsidDel="001A58CB">
            <w:rPr>
              <w:rFonts w:ascii="Times New Roman" w:eastAsia="Times New Roman" w:hAnsi="Times New Roman"/>
              <w:color w:val="000000"/>
              <w:lang w:eastAsia="zh-CN"/>
            </w:rPr>
            <w:delText xml:space="preserve">total </w:delText>
          </w:r>
          <w:r w:rsidRPr="00AA5F27" w:rsidDel="001A58CB">
            <w:rPr>
              <w:rFonts w:ascii="Times New Roman" w:eastAsia="Times New Roman" w:hAnsi="Times New Roman"/>
              <w:color w:val="000000"/>
              <w:lang w:eastAsia="zh-CN"/>
            </w:rPr>
            <w:delText xml:space="preserve">electricity demand from </w:delText>
          </w:r>
          <w:r w:rsidDel="001A58CB">
            <w:rPr>
              <w:rFonts w:ascii="Times New Roman" w:eastAsia="Times New Roman" w:hAnsi="Times New Roman"/>
              <w:color w:val="000000"/>
              <w:lang w:eastAsia="zh-CN"/>
            </w:rPr>
            <w:delText>the evacuating</w:delText>
          </w:r>
          <w:r w:rsidRPr="00AA5F27" w:rsidDel="001A58CB">
            <w:rPr>
              <w:rFonts w:ascii="Times New Roman" w:eastAsia="Times New Roman" w:hAnsi="Times New Roman"/>
              <w:color w:val="000000"/>
              <w:lang w:eastAsia="zh-CN"/>
            </w:rPr>
            <w:delText xml:space="preserve"> EVs is calculated by summing up the charging electricity demand of the vehicles</w:delText>
          </w:r>
          <w:r w:rsidR="001D2662" w:rsidDel="001A58CB">
            <w:rPr>
              <w:rFonts w:ascii="Times New Roman" w:eastAsia="Times New Roman" w:hAnsi="Times New Roman"/>
              <w:color w:val="000000"/>
              <w:lang w:eastAsia="zh-CN"/>
            </w:rPr>
            <w:delText xml:space="preserve"> for each time step</w:delText>
          </w:r>
          <w:r w:rsidDel="001A58CB">
            <w:rPr>
              <w:rFonts w:ascii="Times New Roman" w:eastAsia="Times New Roman" w:hAnsi="Times New Roman"/>
              <w:color w:val="000000"/>
              <w:lang w:eastAsia="zh-CN"/>
            </w:rPr>
            <w:delText>.</w:delText>
          </w:r>
        </w:del>
      </w:ins>
      <w:ins w:id="128" w:author="Kairui Feng" w:date="2018-09-14T10:50:00Z">
        <w:del w:id="129" w:author="Ning Lin" w:date="2018-09-21T10:38:00Z">
          <w:r w:rsidR="001D2662" w:rsidDel="001A58CB">
            <w:rPr>
              <w:rFonts w:ascii="Times New Roman" w:eastAsia="Times New Roman" w:hAnsi="Times New Roman" w:hint="eastAsia"/>
              <w:color w:val="000000"/>
              <w:lang w:eastAsia="zh-CN"/>
            </w:rPr>
            <w:delText xml:space="preserve"> </w:delText>
          </w:r>
        </w:del>
      </w:ins>
      <w:ins w:id="130" w:author="Kairui Feng" w:date="2018-09-14T10:45:00Z">
        <w:del w:id="131" w:author="Ning Lin" w:date="2018-09-21T10:38:00Z">
          <w:r w:rsidRPr="00AA5F27" w:rsidDel="001A58CB">
            <w:rPr>
              <w:rFonts w:ascii="Times New Roman" w:eastAsia="Times New Roman" w:hAnsi="Times New Roman"/>
              <w:color w:val="000000"/>
              <w:lang w:eastAsia="zh-CN"/>
            </w:rPr>
            <w:delText xml:space="preserve">The service areas for each company has been released as retail service territories by EIA (2017). </w:delText>
          </w:r>
        </w:del>
      </w:ins>
      <w:ins w:id="132" w:author="Kairui Feng" w:date="2018-09-14T10:50:00Z">
        <w:del w:id="133" w:author="Ning Lin" w:date="2018-09-21T10:38:00Z">
          <w:r w:rsidR="001D2662" w:rsidDel="001A58CB">
            <w:rPr>
              <w:rFonts w:ascii="Times New Roman" w:eastAsia="Times New Roman" w:hAnsi="Times New Roman" w:hint="eastAsia"/>
              <w:color w:val="000000"/>
              <w:lang w:eastAsia="zh-CN"/>
            </w:rPr>
            <w:delText>The list of companies and there location among Florida.</w:delText>
          </w:r>
        </w:del>
      </w:ins>
      <w:ins w:id="134" w:author="Kairui Feng" w:date="2018-09-14T13:10:00Z">
        <w:del w:id="135" w:author="Ning Lin" w:date="2018-09-21T10:38:00Z">
          <w:r w:rsidR="00A05AC0" w:rsidDel="001A58CB">
            <w:rPr>
              <w:rFonts w:ascii="Times New Roman" w:eastAsia="Times New Roman" w:hAnsi="Times New Roman" w:hint="eastAsia"/>
              <w:color w:val="000000"/>
              <w:lang w:eastAsia="zh-CN"/>
            </w:rPr>
            <w:delText xml:space="preserve"> </w:delText>
          </w:r>
        </w:del>
      </w:ins>
      <w:ins w:id="136" w:author="Kairui Feng" w:date="2018-09-14T10:45:00Z">
        <w:del w:id="137" w:author="Ning Lin" w:date="2018-09-21T10:38:00Z">
          <w:r w:rsidRPr="00AA5F27" w:rsidDel="001A58CB">
            <w:rPr>
              <w:rFonts w:ascii="Times New Roman" w:eastAsia="Times New Roman" w:hAnsi="Times New Roman"/>
              <w:color w:val="000000"/>
              <w:lang w:eastAsia="zh-CN"/>
            </w:rPr>
            <w:delText>Th</w:delText>
          </w:r>
          <w:r w:rsidDel="001A58CB">
            <w:rPr>
              <w:rFonts w:ascii="Times New Roman" w:eastAsia="Times New Roman" w:hAnsi="Times New Roman"/>
              <w:color w:val="000000"/>
              <w:lang w:eastAsia="zh-CN"/>
            </w:rPr>
            <w:delText>e estimated</w:delText>
          </w:r>
          <w:r w:rsidRPr="00AA5F27" w:rsidDel="001A58CB">
            <w:rPr>
              <w:rFonts w:ascii="Times New Roman" w:eastAsia="Times New Roman" w:hAnsi="Times New Roman"/>
              <w:color w:val="000000"/>
              <w:lang w:eastAsia="zh-CN"/>
            </w:rPr>
            <w:delText xml:space="preserve"> EV electricity demand </w:delText>
          </w:r>
          <w:r w:rsidDel="001A58CB">
            <w:rPr>
              <w:rFonts w:ascii="Times New Roman" w:eastAsia="Times New Roman" w:hAnsi="Times New Roman"/>
              <w:color w:val="000000"/>
              <w:lang w:eastAsia="zh-CN"/>
            </w:rPr>
            <w:delText>for</w:delText>
          </w:r>
          <w:r w:rsidRPr="00AA5F27" w:rsidDel="001A58CB">
            <w:rPr>
              <w:rFonts w:ascii="Times New Roman" w:eastAsia="Times New Roman" w:hAnsi="Times New Roman"/>
              <w:color w:val="000000"/>
              <w:lang w:eastAsia="zh-CN"/>
            </w:rPr>
            <w:delText xml:space="preserve"> each area is added to the real inter-</w:delText>
          </w:r>
        </w:del>
      </w:ins>
      <w:ins w:id="138" w:author="Kairui Feng" w:date="2018-09-14T13:10:00Z">
        <w:del w:id="139" w:author="Ning Lin" w:date="2018-09-21T10:38:00Z">
          <w:r w:rsidR="00A05AC0" w:rsidDel="001A58CB">
            <w:rPr>
              <w:rFonts w:ascii="Times New Roman" w:eastAsia="Times New Roman" w:hAnsi="Times New Roman" w:hint="eastAsia"/>
              <w:color w:val="000000"/>
              <w:lang w:eastAsia="zh-CN"/>
            </w:rPr>
            <w:delText>balance authority (</w:delText>
          </w:r>
        </w:del>
      </w:ins>
      <w:ins w:id="140" w:author="Kairui Feng" w:date="2018-09-14T10:50:00Z">
        <w:del w:id="141" w:author="Ning Lin" w:date="2018-09-21T10:38:00Z">
          <w:r w:rsidR="001D2662" w:rsidDel="001A58CB">
            <w:rPr>
              <w:rFonts w:ascii="Times New Roman" w:eastAsia="Times New Roman" w:hAnsi="Times New Roman" w:hint="eastAsia"/>
              <w:color w:val="000000"/>
              <w:lang w:eastAsia="zh-CN"/>
            </w:rPr>
            <w:delText>BA</w:delText>
          </w:r>
        </w:del>
      </w:ins>
      <w:ins w:id="142" w:author="Kairui Feng" w:date="2018-09-14T13:11:00Z">
        <w:del w:id="143" w:author="Ning Lin" w:date="2018-09-21T10:38:00Z">
          <w:r w:rsidR="00A05AC0" w:rsidDel="001A58CB">
            <w:rPr>
              <w:rFonts w:ascii="Times New Roman" w:eastAsia="Times New Roman" w:hAnsi="Times New Roman" w:hint="eastAsia"/>
              <w:color w:val="000000"/>
              <w:lang w:eastAsia="zh-CN"/>
            </w:rPr>
            <w:delText>)</w:delText>
          </w:r>
        </w:del>
      </w:ins>
      <w:ins w:id="144" w:author="Kairui Feng" w:date="2018-09-14T10:45:00Z">
        <w:del w:id="145" w:author="Ning Lin" w:date="2018-09-21T10:38:00Z">
          <w:r w:rsidRPr="00AA5F27" w:rsidDel="001A58CB">
            <w:rPr>
              <w:rFonts w:ascii="Times New Roman" w:eastAsia="Times New Roman" w:hAnsi="Times New Roman"/>
              <w:color w:val="000000"/>
              <w:lang w:eastAsia="zh-CN"/>
            </w:rPr>
            <w:delText xml:space="preserve"> power demand inflow to Florida before Hurricane Irma’s landfall (blue curve in Fig. 1), to obtain the total power demand inflow (yellow curve in Fig. 1). </w:delText>
          </w:r>
        </w:del>
      </w:ins>
      <w:ins w:id="146" w:author="Kairui Feng" w:date="2018-09-14T12:46:00Z">
        <w:del w:id="147" w:author="Ning Lin" w:date="2018-09-21T10:38:00Z">
          <w:r w:rsidR="009D5630" w:rsidDel="001A58CB">
            <w:rPr>
              <w:rFonts w:ascii="Times New Roman" w:eastAsia="Times New Roman" w:hAnsi="Times New Roman" w:hint="eastAsia"/>
              <w:color w:val="000000"/>
              <w:lang w:eastAsia="zh-CN"/>
            </w:rPr>
            <w:delText>Based on</w:delText>
          </w:r>
        </w:del>
      </w:ins>
      <w:ins w:id="148" w:author="Kairui Feng" w:date="2018-09-14T10:45:00Z">
        <w:del w:id="149" w:author="Ning Lin" w:date="2018-09-21T10:38:00Z">
          <w:r w:rsidRPr="00AA5F27" w:rsidDel="001A58CB">
            <w:rPr>
              <w:rFonts w:ascii="Times New Roman" w:eastAsia="Times New Roman" w:hAnsi="Times New Roman"/>
              <w:color w:val="000000"/>
              <w:lang w:eastAsia="zh-CN"/>
            </w:rPr>
            <w:delText xml:space="preserve"> </w:delText>
          </w:r>
          <w:r w:rsidR="009D5630" w:rsidDel="001A58CB">
            <w:rPr>
              <w:rFonts w:ascii="Times New Roman" w:eastAsia="Times New Roman" w:hAnsi="Times New Roman"/>
              <w:color w:val="000000"/>
              <w:lang w:eastAsia="zh-CN"/>
            </w:rPr>
            <w:delText>current</w:delText>
          </w:r>
          <w:r w:rsidRPr="00AA5F27" w:rsidDel="001A58CB">
            <w:rPr>
              <w:rFonts w:ascii="Times New Roman" w:eastAsia="Times New Roman" w:hAnsi="Times New Roman"/>
              <w:color w:val="000000"/>
              <w:lang w:eastAsia="zh-CN"/>
            </w:rPr>
            <w:delText xml:space="preserve"> generation and transformation ability of America power network, the power constraint</w:delText>
          </w:r>
          <w:r w:rsidDel="001A58CB">
            <w:rPr>
              <w:rFonts w:ascii="Times New Roman" w:eastAsia="Times New Roman" w:hAnsi="Times New Roman"/>
              <w:color w:val="000000"/>
              <w:lang w:eastAsia="zh-CN"/>
            </w:rPr>
            <w:delText xml:space="preserve"> for each area (green line in Fig. 1)</w:delText>
          </w:r>
          <w:r w:rsidRPr="00AA5F27"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color w:val="000000"/>
              <w:lang w:eastAsia="zh-CN"/>
            </w:rPr>
            <w:delText>is</w:delText>
          </w:r>
          <w:r w:rsidRPr="00AA5F27" w:rsidDel="001A58CB">
            <w:rPr>
              <w:rFonts w:ascii="Times New Roman" w:eastAsia="Times New Roman" w:hAnsi="Times New Roman"/>
              <w:color w:val="000000"/>
              <w:lang w:eastAsia="zh-CN"/>
            </w:rPr>
            <w:delText xml:space="preserve"> estimated </w:delText>
          </w:r>
          <w:r w:rsidDel="001A58CB">
            <w:rPr>
              <w:rFonts w:ascii="Times New Roman" w:eastAsia="Times New Roman" w:hAnsi="Times New Roman"/>
              <w:color w:val="000000"/>
              <w:lang w:eastAsia="zh-CN"/>
            </w:rPr>
            <w:delText>as</w:delText>
          </w:r>
          <w:r w:rsidRPr="00AA5F27" w:rsidDel="001A58CB">
            <w:rPr>
              <w:rFonts w:ascii="Times New Roman" w:eastAsia="Times New Roman" w:hAnsi="Times New Roman"/>
              <w:color w:val="000000"/>
              <w:lang w:eastAsia="zh-CN"/>
            </w:rPr>
            <w:delText xml:space="preserve"> 1</w:delText>
          </w:r>
          <w:r w:rsidDel="001A58CB">
            <w:rPr>
              <w:rFonts w:ascii="Times New Roman" w:eastAsia="Times New Roman" w:hAnsi="Times New Roman"/>
              <w:color w:val="000000"/>
              <w:lang w:eastAsia="zh-CN"/>
            </w:rPr>
            <w:delText>10</w:delText>
          </w:r>
          <w:r w:rsidRPr="00AA5F27"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color w:val="000000"/>
              <w:lang w:eastAsia="zh-CN"/>
            </w:rPr>
            <w:delText xml:space="preserve">of </w:delText>
          </w:r>
          <w:r w:rsidRPr="00AA5F27" w:rsidDel="001A58CB">
            <w:rPr>
              <w:rFonts w:ascii="Times New Roman" w:eastAsia="Times New Roman" w:hAnsi="Times New Roman"/>
              <w:color w:val="000000"/>
              <w:lang w:eastAsia="zh-CN"/>
            </w:rPr>
            <w:delText>the historical maximum inter-BA power flow</w:delText>
          </w:r>
          <w:r w:rsidDel="001A58CB">
            <w:rPr>
              <w:rFonts w:ascii="Times New Roman" w:eastAsia="Times New Roman" w:hAnsi="Times New Roman"/>
              <w:color w:val="000000"/>
              <w:lang w:eastAsia="zh-CN"/>
            </w:rPr>
            <w:delText xml:space="preserve"> </w:delText>
          </w:r>
          <w:r w:rsidRPr="00AA5F27" w:rsidDel="001A58CB">
            <w:rPr>
              <w:rFonts w:ascii="Times New Roman" w:eastAsia="Times New Roman" w:hAnsi="Times New Roman"/>
              <w:color w:val="000000"/>
              <w:lang w:eastAsia="zh-CN"/>
            </w:rPr>
            <w:delText>(Albert et al. 2004)</w:delText>
          </w:r>
          <w:r w:rsidDel="001A58CB">
            <w:rPr>
              <w:rFonts w:ascii="Times New Roman" w:eastAsia="Times New Roman" w:hAnsi="Times New Roman"/>
              <w:color w:val="000000"/>
              <w:lang w:eastAsia="zh-CN"/>
            </w:rPr>
            <w:delText xml:space="preserve"> plus</w:delText>
          </w:r>
          <w:r w:rsidRPr="00AA5F27" w:rsidDel="001A58CB">
            <w:rPr>
              <w:rFonts w:ascii="Times New Roman" w:eastAsia="Times New Roman" w:hAnsi="Times New Roman"/>
              <w:color w:val="000000"/>
              <w:lang w:eastAsia="zh-CN"/>
            </w:rPr>
            <w:delText xml:space="preserve"> 20% </w:delText>
          </w:r>
          <w:r w:rsidDel="001A58CB">
            <w:rPr>
              <w:rFonts w:ascii="Times New Roman" w:eastAsia="Times New Roman" w:hAnsi="Times New Roman"/>
              <w:color w:val="000000"/>
              <w:lang w:eastAsia="zh-CN"/>
            </w:rPr>
            <w:delText xml:space="preserve">of </w:delText>
          </w:r>
          <w:r w:rsidRPr="00AA5F27" w:rsidDel="001A58CB">
            <w:rPr>
              <w:rFonts w:ascii="Times New Roman" w:eastAsia="Times New Roman" w:hAnsi="Times New Roman"/>
              <w:color w:val="000000"/>
              <w:lang w:eastAsia="zh-CN"/>
            </w:rPr>
            <w:delText xml:space="preserve">the maximum thermal power generation </w:delText>
          </w:r>
          <w:r w:rsidDel="001A58CB">
            <w:rPr>
              <w:rFonts w:ascii="Times New Roman" w:eastAsia="Times New Roman" w:hAnsi="Times New Roman"/>
              <w:color w:val="000000"/>
              <w:lang w:eastAsia="zh-CN"/>
            </w:rPr>
            <w:delText>capability</w:delText>
          </w:r>
          <w:r w:rsidRPr="00AA5F27" w:rsidDel="001A58CB">
            <w:rPr>
              <w:rFonts w:ascii="Times New Roman" w:eastAsia="Times New Roman" w:hAnsi="Times New Roman"/>
              <w:color w:val="000000"/>
              <w:lang w:eastAsia="zh-CN"/>
            </w:rPr>
            <w:delText xml:space="preserve"> for each authority</w:delText>
          </w:r>
        </w:del>
      </w:ins>
      <w:ins w:id="150" w:author="Kairui Feng" w:date="2018-09-14T11:06:00Z">
        <w:del w:id="151" w:author="Ning Lin" w:date="2018-09-21T10:38:00Z">
          <w:r w:rsidR="00976976" w:rsidDel="001A58CB">
            <w:rPr>
              <w:rFonts w:ascii="Times New Roman" w:eastAsia="Times New Roman" w:hAnsi="Times New Roman" w:hint="eastAsia"/>
              <w:color w:val="000000"/>
              <w:lang w:eastAsia="zh-CN"/>
            </w:rPr>
            <w:delText>(</w:delText>
          </w:r>
        </w:del>
      </w:ins>
      <w:ins w:id="152" w:author="Kairui Feng" w:date="2018-09-14T11:07:00Z">
        <w:del w:id="153" w:author="Ning Lin" w:date="2018-09-21T10:38:00Z">
          <w:r w:rsidR="00976976" w:rsidDel="001A58CB">
            <w:rPr>
              <w:rFonts w:ascii="Times New Roman" w:eastAsia="Times New Roman" w:hAnsi="Times New Roman" w:hint="eastAsia"/>
              <w:color w:val="000000"/>
              <w:lang w:eastAsia="zh-CN"/>
            </w:rPr>
            <w:delText xml:space="preserve">considering the </w:delText>
          </w:r>
          <w:r w:rsidR="00967680" w:rsidRPr="00967680" w:rsidDel="001A58CB">
            <w:rPr>
              <w:rFonts w:ascii="Times New Roman" w:eastAsia="Times New Roman" w:hAnsi="Times New Roman"/>
              <w:color w:val="000000"/>
              <w:lang w:eastAsia="zh-CN"/>
            </w:rPr>
            <w:delText>dispatch</w:delText>
          </w:r>
          <w:r w:rsidR="00967680" w:rsidDel="001A58CB">
            <w:rPr>
              <w:rFonts w:ascii="Times New Roman" w:eastAsia="Times New Roman" w:hAnsi="Times New Roman" w:hint="eastAsia"/>
              <w:color w:val="000000"/>
              <w:lang w:eastAsia="zh-CN"/>
            </w:rPr>
            <w:delText xml:space="preserve"> ability for different </w:delText>
          </w:r>
          <w:r w:rsidR="00967680" w:rsidDel="001A58CB">
            <w:rPr>
              <w:rFonts w:ascii="Times New Roman" w:eastAsia="Times New Roman" w:hAnsi="Times New Roman"/>
              <w:color w:val="000000"/>
              <w:lang w:eastAsia="zh-CN"/>
            </w:rPr>
            <w:delText>sources</w:delText>
          </w:r>
          <w:r w:rsidR="00967680" w:rsidDel="001A58CB">
            <w:rPr>
              <w:rFonts w:ascii="Times New Roman" w:eastAsia="Times New Roman" w:hAnsi="Times New Roman" w:hint="eastAsia"/>
              <w:color w:val="000000"/>
              <w:lang w:eastAsia="zh-CN"/>
            </w:rPr>
            <w:delText xml:space="preserve"> of energy</w:delText>
          </w:r>
        </w:del>
      </w:ins>
      <w:ins w:id="154" w:author="Kairui Feng" w:date="2018-09-14T11:06:00Z">
        <w:del w:id="155" w:author="Ning Lin" w:date="2018-09-21T10:38:00Z">
          <w:r w:rsidR="00976976" w:rsidDel="001A58CB">
            <w:rPr>
              <w:rFonts w:ascii="Times New Roman" w:eastAsia="Times New Roman" w:hAnsi="Times New Roman" w:hint="eastAsia"/>
              <w:color w:val="000000"/>
              <w:lang w:eastAsia="zh-CN"/>
            </w:rPr>
            <w:delText>)</w:delText>
          </w:r>
        </w:del>
      </w:ins>
      <w:ins w:id="156" w:author="Kairui Feng" w:date="2018-09-14T10:45:00Z">
        <w:del w:id="157" w:author="Ning Lin" w:date="2018-09-21T10:38:00Z">
          <w:r w:rsidRPr="00AA5F27" w:rsidDel="001A58CB">
            <w:rPr>
              <w:rFonts w:ascii="Times New Roman" w:eastAsia="Times New Roman" w:hAnsi="Times New Roman"/>
              <w:color w:val="000000"/>
              <w:lang w:eastAsia="zh-CN"/>
            </w:rPr>
            <w:delText xml:space="preserve">. </w:delText>
          </w:r>
          <w:r w:rsidDel="001A58CB">
            <w:rPr>
              <w:rFonts w:ascii="Times New Roman" w:eastAsia="Times New Roman" w:hAnsi="Times New Roman" w:hint="eastAsia"/>
              <w:color w:val="000000"/>
              <w:lang w:eastAsia="zh-CN"/>
            </w:rPr>
            <w:delText>The generation ability of hydro and other types of power sources are not flexible under unexpected extreme power demand, so</w:delText>
          </w:r>
        </w:del>
      </w:ins>
      <w:ins w:id="158" w:author="Kairui Feng" w:date="2018-09-14T11:07:00Z">
        <w:del w:id="159" w:author="Ning Lin" w:date="2018-09-21T10:38:00Z">
          <w:r w:rsidR="00664369" w:rsidDel="001A58CB">
            <w:rPr>
              <w:rFonts w:ascii="Times New Roman" w:eastAsia="Times New Roman" w:hAnsi="Times New Roman" w:hint="eastAsia"/>
              <w:color w:val="000000"/>
              <w:lang w:eastAsia="zh-CN"/>
            </w:rPr>
            <w:delText xml:space="preserve"> they are regarded as not reacting to the unexpected power demand</w:delText>
          </w:r>
        </w:del>
      </w:ins>
      <w:ins w:id="160" w:author="Kairui Feng" w:date="2018-09-14T10:45:00Z">
        <w:del w:id="161" w:author="Ning Lin" w:date="2018-09-21T10:38:00Z">
          <w:r w:rsidDel="001A58CB">
            <w:rPr>
              <w:rFonts w:ascii="Times New Roman" w:eastAsia="Times New Roman" w:hAnsi="Times New Roman" w:hint="eastAsia"/>
              <w:color w:val="000000"/>
              <w:lang w:eastAsia="zh-CN"/>
            </w:rPr>
            <w:delText xml:space="preserve">. </w:delText>
          </w:r>
          <w:r w:rsidRPr="00AA5F27" w:rsidDel="001A58CB">
            <w:rPr>
              <w:rFonts w:ascii="Times New Roman" w:eastAsia="Times New Roman" w:hAnsi="Times New Roman"/>
              <w:color w:val="000000"/>
              <w:lang w:eastAsia="zh-CN"/>
            </w:rPr>
            <w:delText>The shutdown of power generation stations including nuclear plants before hurricane landfall to reduce potential flood impact (Washington Post 2017) is also considered</w:delText>
          </w:r>
        </w:del>
      </w:ins>
      <w:ins w:id="162" w:author="Kairui Feng" w:date="2018-09-14T12:07:00Z">
        <w:del w:id="163" w:author="Ning Lin" w:date="2018-09-21T10:38:00Z">
          <w:r w:rsidR="00293444" w:rsidDel="001A58CB">
            <w:rPr>
              <w:rFonts w:ascii="Times New Roman" w:eastAsia="Times New Roman" w:hAnsi="Times New Roman" w:hint="eastAsia"/>
              <w:color w:val="000000"/>
              <w:lang w:eastAsia="zh-CN"/>
            </w:rPr>
            <w:delText xml:space="preserve"> by</w:delText>
          </w:r>
          <w:r w:rsidR="00436D30" w:rsidDel="001A58CB">
            <w:rPr>
              <w:rFonts w:ascii="Times New Roman" w:eastAsia="Times New Roman" w:hAnsi="Times New Roman" w:hint="eastAsia"/>
              <w:color w:val="000000"/>
              <w:lang w:eastAsia="zh-CN"/>
            </w:rPr>
            <w:delText xml:space="preserve"> linear</w:delText>
          </w:r>
          <w:r w:rsidR="00293444" w:rsidDel="001A58CB">
            <w:rPr>
              <w:rFonts w:ascii="Times New Roman" w:eastAsia="Times New Roman" w:hAnsi="Times New Roman" w:hint="eastAsia"/>
              <w:color w:val="000000"/>
              <w:lang w:eastAsia="zh-CN"/>
            </w:rPr>
            <w:delText xml:space="preserve"> reduction on </w:delText>
          </w:r>
          <w:r w:rsidR="00436D30" w:rsidDel="001A58CB">
            <w:rPr>
              <w:rFonts w:ascii="Times New Roman" w:eastAsia="Times New Roman" w:hAnsi="Times New Roman" w:hint="eastAsia"/>
              <w:color w:val="000000"/>
              <w:lang w:eastAsia="zh-CN"/>
            </w:rPr>
            <w:delText>power constraint</w:delText>
          </w:r>
        </w:del>
      </w:ins>
      <w:ins w:id="164" w:author="Kairui Feng" w:date="2018-09-14T10:45:00Z">
        <w:del w:id="165" w:author="Ning Lin" w:date="2018-09-21T10:38:00Z">
          <w:r w:rsidDel="001A58CB">
            <w:rPr>
              <w:rFonts w:ascii="Times New Roman" w:eastAsia="Times New Roman" w:hAnsi="Times New Roman"/>
              <w:color w:val="000000"/>
              <w:lang w:eastAsia="zh-CN"/>
            </w:rPr>
            <w:delText>.</w:delText>
          </w:r>
          <w:r w:rsidRPr="00AA5F27" w:rsidDel="001A58CB">
            <w:rPr>
              <w:rFonts w:ascii="Times New Roman" w:eastAsia="Times New Roman" w:hAnsi="Times New Roman"/>
              <w:color w:val="000000"/>
              <w:lang w:eastAsia="zh-CN"/>
            </w:rPr>
            <w:delText xml:space="preserve"> </w:delText>
          </w:r>
        </w:del>
      </w:ins>
    </w:p>
    <w:p w14:paraId="4DBA0DBF" w14:textId="14C6113E" w:rsidR="00F35F48" w:rsidDel="001A58CB" w:rsidRDefault="00F35F48" w:rsidP="00A00665">
      <w:pPr>
        <w:jc w:val="both"/>
        <w:rPr>
          <w:ins w:id="166" w:author="Kairui Feng" w:date="2018-09-14T10:45:00Z"/>
          <w:del w:id="167" w:author="Ning Lin" w:date="2018-09-21T10:38:00Z"/>
          <w:rFonts w:ascii="Times New Roman" w:eastAsia="Times New Roman" w:hAnsi="Times New Roman"/>
          <w:color w:val="000000"/>
          <w:lang w:eastAsia="zh-CN"/>
        </w:rPr>
      </w:pPr>
    </w:p>
    <w:p w14:paraId="14ED2B9F" w14:textId="77777777" w:rsidR="00F35F48" w:rsidRDefault="00F35F48" w:rsidP="00A00665">
      <w:pPr>
        <w:jc w:val="both"/>
        <w:rPr>
          <w:ins w:id="168" w:author="Kairui Feng" w:date="2018-09-14T10:45:00Z"/>
          <w:rFonts w:ascii="Times New Roman" w:eastAsia="Times New Roman" w:hAnsi="Times New Roman"/>
          <w:color w:val="000000"/>
          <w:lang w:eastAsia="zh-CN"/>
        </w:rPr>
      </w:pPr>
    </w:p>
    <w:p w14:paraId="53BB5809" w14:textId="71E4ED1B" w:rsidR="007A43AF" w:rsidRDefault="00D214F8" w:rsidP="00A00665">
      <w:pPr>
        <w:jc w:val="both"/>
        <w:rPr>
          <w:ins w:id="169" w:author="Ning Lin" w:date="2018-08-20T17:30:00Z"/>
          <w:rFonts w:ascii="Times New Roman" w:eastAsia="Times New Roman" w:hAnsi="Times New Roman"/>
          <w:color w:val="000000"/>
          <w:lang w:eastAsia="zh-CN"/>
        </w:rPr>
      </w:pPr>
      <w:ins w:id="170" w:author="Kairui Feng" w:date="2018-09-14T12:58:00Z">
        <w:del w:id="171" w:author="Ning Lin" w:date="2018-09-21T10:38:00Z">
          <w:r w:rsidDel="001A58CB">
            <w:rPr>
              <w:rFonts w:ascii="Times New Roman" w:eastAsia="Times New Roman" w:hAnsi="Times New Roman" w:hint="eastAsia"/>
              <w:color w:val="000000"/>
              <w:lang w:eastAsia="zh-CN"/>
            </w:rPr>
            <w:delText xml:space="preserve">Results </w:delText>
          </w:r>
        </w:del>
      </w:ins>
      <w:r w:rsidR="0009468C">
        <w:rPr>
          <w:rFonts w:ascii="Times New Roman" w:eastAsia="Times New Roman" w:hAnsi="Times New Roman" w:hint="eastAsia"/>
          <w:color w:val="000000"/>
          <w:lang w:eastAsia="zh-CN"/>
        </w:rPr>
        <w:t>As shown by the global electricity simulation result</w:t>
      </w:r>
      <w:ins w:id="172" w:author="Kairui Feng" w:date="2018-09-14T13:04:00Z">
        <w:r w:rsidR="00171FCC">
          <w:rPr>
            <w:rFonts w:ascii="Times New Roman" w:eastAsia="Times New Roman" w:hAnsi="Times New Roman" w:hint="eastAsia"/>
            <w:color w:val="000000"/>
            <w:lang w:eastAsia="zh-CN"/>
          </w:rPr>
          <w:t xml:space="preserve"> (Fig.1)</w:t>
        </w:r>
      </w:ins>
      <w:r w:rsidR="0009468C">
        <w:rPr>
          <w:rFonts w:ascii="Times New Roman" w:eastAsia="Times New Roman" w:hAnsi="Times New Roman" w:hint="eastAsia"/>
          <w:color w:val="000000"/>
          <w:lang w:eastAsia="zh-CN"/>
        </w:rPr>
        <w:t>, the power failure shows significant pattern. The edging area</w:t>
      </w:r>
      <w:r w:rsidR="00BE48B8">
        <w:rPr>
          <w:rFonts w:ascii="Times New Roman" w:eastAsia="Times New Roman" w:hAnsi="Times New Roman"/>
          <w:color w:val="000000"/>
          <w:lang w:eastAsia="zh-CN"/>
        </w:rPr>
        <w:t xml:space="preserve"> including</w:t>
      </w:r>
      <w:r w:rsidR="0009468C">
        <w:rPr>
          <w:rFonts w:ascii="Times New Roman" w:eastAsia="Times New Roman" w:hAnsi="Times New Roman" w:hint="eastAsia"/>
          <w:color w:val="000000"/>
          <w:lang w:eastAsia="zh-CN"/>
        </w:rPr>
        <w:t xml:space="preserve"> </w:t>
      </w:r>
      <w:r w:rsidR="00853637" w:rsidRPr="00853637">
        <w:rPr>
          <w:rFonts w:ascii="Times New Roman" w:eastAsia="Times New Roman" w:hAnsi="Times New Roman"/>
          <w:color w:val="000000"/>
          <w:lang w:eastAsia="zh-CN"/>
        </w:rPr>
        <w:t>Homestead</w:t>
      </w:r>
      <w:r w:rsidR="00853637">
        <w:rPr>
          <w:rFonts w:ascii="Times New Roman" w:eastAsia="Times New Roman" w:hAnsi="Times New Roman" w:hint="eastAsia"/>
          <w:color w:val="000000"/>
          <w:lang w:eastAsia="zh-CN"/>
        </w:rPr>
        <w:t xml:space="preserve"> (HST)</w:t>
      </w:r>
      <w:r w:rsidR="00853637" w:rsidRPr="00853637">
        <w:rPr>
          <w:rFonts w:ascii="Times New Roman" w:eastAsia="Times New Roman" w:hAnsi="Times New Roman" w:hint="eastAsia"/>
          <w:color w:val="000000"/>
          <w:lang w:eastAsia="zh-CN"/>
        </w:rPr>
        <w:t xml:space="preserve"> </w:t>
      </w:r>
      <w:r w:rsidR="0009468C">
        <w:rPr>
          <w:rFonts w:ascii="Times New Roman" w:eastAsia="Times New Roman" w:hAnsi="Times New Roman" w:hint="eastAsia"/>
          <w:color w:val="000000"/>
          <w:lang w:eastAsia="zh-CN"/>
        </w:rPr>
        <w:t>and Miami</w:t>
      </w:r>
      <w:r w:rsidR="00853637">
        <w:rPr>
          <w:rFonts w:ascii="Times New Roman" w:eastAsia="Times New Roman" w:hAnsi="Times New Roman" w:hint="eastAsia"/>
          <w:color w:val="000000"/>
          <w:lang w:eastAsia="zh-CN"/>
        </w:rPr>
        <w:t xml:space="preserve"> (FPL)</w:t>
      </w:r>
      <w:r w:rsidR="0009468C">
        <w:rPr>
          <w:rFonts w:ascii="Times New Roman" w:eastAsia="Times New Roman" w:hAnsi="Times New Roman" w:hint="eastAsia"/>
          <w:color w:val="000000"/>
          <w:lang w:eastAsia="zh-CN"/>
        </w:rPr>
        <w:t xml:space="preserve"> shows no obvious overflow.</w:t>
      </w:r>
      <w:r w:rsidR="00F41C58">
        <w:rPr>
          <w:rFonts w:ascii="Times New Roman" w:eastAsia="Times New Roman" w:hAnsi="Times New Roman" w:hint="eastAsia"/>
          <w:color w:val="000000"/>
          <w:lang w:eastAsia="zh-CN"/>
        </w:rPr>
        <w:t xml:space="preserve"> This is because all the EV owners will pre-charge their car</w:t>
      </w:r>
      <w:r w:rsidR="00EB2703">
        <w:rPr>
          <w:rFonts w:ascii="Times New Roman" w:eastAsia="Times New Roman" w:hAnsi="Times New Roman" w:hint="eastAsia"/>
          <w:color w:val="000000"/>
          <w:lang w:eastAsia="zh-CN"/>
        </w:rPr>
        <w:t>s</w:t>
      </w:r>
      <w:r w:rsidR="00F41C58">
        <w:rPr>
          <w:rFonts w:ascii="Times New Roman" w:eastAsia="Times New Roman" w:hAnsi="Times New Roman" w:hint="eastAsia"/>
          <w:color w:val="000000"/>
          <w:lang w:eastAsia="zh-CN"/>
        </w:rPr>
        <w:t xml:space="preserve"> before </w:t>
      </w:r>
      <w:r w:rsidR="00F41C58">
        <w:rPr>
          <w:rFonts w:ascii="Times New Roman" w:eastAsia="Times New Roman" w:hAnsi="Times New Roman"/>
          <w:color w:val="000000"/>
          <w:lang w:eastAsia="zh-CN"/>
        </w:rPr>
        <w:t>departure</w:t>
      </w:r>
      <w:r w:rsidR="00992C15">
        <w:rPr>
          <w:rFonts w:ascii="Times New Roman" w:eastAsia="Times New Roman" w:hAnsi="Times New Roman" w:hint="eastAsia"/>
          <w:color w:val="000000"/>
          <w:lang w:eastAsia="zh-CN"/>
        </w:rPr>
        <w:t xml:space="preserve"> and they tend to drive a long distance to </w:t>
      </w:r>
      <w:r w:rsidR="00992C15">
        <w:rPr>
          <w:rFonts w:ascii="Times New Roman" w:eastAsia="Times New Roman" w:hAnsi="Times New Roman"/>
          <w:color w:val="000000"/>
          <w:lang w:eastAsia="zh-CN"/>
        </w:rPr>
        <w:t>avoid</w:t>
      </w:r>
      <w:r w:rsidR="00992C15">
        <w:rPr>
          <w:rFonts w:ascii="Times New Roman" w:eastAsia="Times New Roman" w:hAnsi="Times New Roman" w:hint="eastAsia"/>
          <w:color w:val="000000"/>
          <w:lang w:eastAsia="zh-CN"/>
        </w:rPr>
        <w:t xml:space="preserve"> the hurricane risk</w:t>
      </w:r>
      <w:r w:rsidR="00F41C58">
        <w:rPr>
          <w:rFonts w:ascii="Times New Roman" w:eastAsia="Times New Roman" w:hAnsi="Times New Roman" w:hint="eastAsia"/>
          <w:color w:val="000000"/>
          <w:lang w:eastAsia="zh-CN"/>
        </w:rPr>
        <w:t xml:space="preserve">. </w:t>
      </w:r>
      <w:del w:id="173" w:author="Kairui Feng" w:date="2018-08-22T15:55:00Z">
        <w:r w:rsidR="00EB2703" w:rsidDel="00B658F3">
          <w:rPr>
            <w:rFonts w:ascii="Times New Roman" w:eastAsia="Times New Roman" w:hAnsi="Times New Roman" w:hint="eastAsia"/>
            <w:color w:val="000000"/>
            <w:lang w:eastAsia="zh-CN"/>
          </w:rPr>
          <w:delText xml:space="preserve">And </w:delText>
        </w:r>
      </w:del>
      <w:ins w:id="174" w:author="Kairui Feng" w:date="2018-08-22T15:55:00Z">
        <w:r w:rsidR="00B658F3">
          <w:rPr>
            <w:rFonts w:ascii="Times New Roman" w:eastAsia="Times New Roman" w:hAnsi="Times New Roman" w:hint="eastAsia"/>
            <w:color w:val="000000"/>
            <w:lang w:eastAsia="zh-CN"/>
          </w:rPr>
          <w:t>A</w:t>
        </w:r>
      </w:ins>
      <w:del w:id="175" w:author="Kairui Feng" w:date="2018-08-22T15:55:00Z">
        <w:r w:rsidR="00EB2703" w:rsidDel="00B658F3">
          <w:rPr>
            <w:rFonts w:ascii="Times New Roman" w:eastAsia="Times New Roman" w:hAnsi="Times New Roman" w:hint="eastAsia"/>
            <w:color w:val="000000"/>
            <w:lang w:eastAsia="zh-CN"/>
          </w:rPr>
          <w:delText>a</w:delText>
        </w:r>
      </w:del>
      <w:r w:rsidR="00EB2703">
        <w:rPr>
          <w:rFonts w:ascii="Times New Roman" w:eastAsia="Times New Roman" w:hAnsi="Times New Roman" w:hint="eastAsia"/>
          <w:color w:val="000000"/>
          <w:lang w:eastAsia="zh-CN"/>
        </w:rPr>
        <w:t xml:space="preserve">s the main origins of the evacuation, the overflow pressure is not loaded there. This problem grows bigger when the exodus extended into inland Florida. All the companies are facing large electricity pressure and the EV power demand rapidly exceed the safety bar. </w:t>
      </w:r>
      <w:r w:rsidR="00D62EFC">
        <w:rPr>
          <w:rFonts w:ascii="Times New Roman" w:eastAsia="Times New Roman" w:hAnsi="Times New Roman" w:hint="eastAsia"/>
          <w:color w:val="000000"/>
          <w:lang w:eastAsia="zh-CN"/>
        </w:rPr>
        <w:t xml:space="preserve"> The most </w:t>
      </w:r>
      <w:r w:rsidR="00D62EFC" w:rsidRPr="00D62EFC">
        <w:rPr>
          <w:rFonts w:ascii="Times New Roman" w:eastAsia="Times New Roman" w:hAnsi="Times New Roman"/>
          <w:color w:val="000000"/>
          <w:lang w:eastAsia="zh-CN"/>
        </w:rPr>
        <w:t>severely afflicted area</w:t>
      </w:r>
      <w:r w:rsidR="00D62EFC">
        <w:rPr>
          <w:rFonts w:ascii="Times New Roman" w:eastAsia="Times New Roman" w:hAnsi="Times New Roman" w:hint="eastAsia"/>
          <w:color w:val="000000"/>
          <w:lang w:eastAsia="zh-CN"/>
        </w:rPr>
        <w:t>s would be Orlando</w:t>
      </w:r>
      <w:r w:rsidR="003622E5">
        <w:rPr>
          <w:rFonts w:ascii="Times New Roman" w:eastAsia="Times New Roman" w:hAnsi="Times New Roman" w:hint="eastAsia"/>
          <w:color w:val="000000"/>
          <w:lang w:eastAsia="zh-CN"/>
        </w:rPr>
        <w:t xml:space="preserve"> and Ocala</w:t>
      </w:r>
      <w:r w:rsidR="00853637">
        <w:rPr>
          <w:rFonts w:ascii="Times New Roman" w:eastAsia="Times New Roman" w:hAnsi="Times New Roman" w:hint="eastAsia"/>
          <w:color w:val="000000"/>
          <w:lang w:eastAsia="zh-CN"/>
        </w:rPr>
        <w:t xml:space="preserve"> area</w:t>
      </w:r>
      <w:r w:rsidR="00C77F6A">
        <w:rPr>
          <w:rFonts w:ascii="Times New Roman" w:eastAsia="Times New Roman" w:hAnsi="Times New Roman" w:hint="eastAsia"/>
          <w:color w:val="000000"/>
          <w:lang w:eastAsia="zh-CN"/>
        </w:rPr>
        <w:t xml:space="preserve"> with their local electricity retailers </w:t>
      </w:r>
      <w:r w:rsidR="0072124D">
        <w:rPr>
          <w:rFonts w:ascii="Times New Roman" w:eastAsia="Times New Roman" w:hAnsi="Times New Roman" w:hint="eastAsia"/>
          <w:color w:val="000000"/>
          <w:lang w:eastAsia="zh-CN"/>
        </w:rPr>
        <w:t xml:space="preserve">- </w:t>
      </w:r>
      <w:r w:rsidR="00853637" w:rsidRPr="00853637">
        <w:rPr>
          <w:rFonts w:ascii="Times New Roman" w:eastAsia="Times New Roman" w:hAnsi="Times New Roman"/>
          <w:color w:val="000000"/>
          <w:lang w:eastAsia="zh-CN"/>
        </w:rPr>
        <w:t>Florida Municipal Power Pool</w:t>
      </w:r>
      <w:r w:rsidR="00853637">
        <w:rPr>
          <w:rFonts w:ascii="Times New Roman" w:eastAsia="Times New Roman" w:hAnsi="Times New Roman" w:hint="eastAsia"/>
          <w:color w:val="000000"/>
          <w:lang w:eastAsia="zh-CN"/>
        </w:rPr>
        <w:t xml:space="preserve"> (FMPP</w:t>
      </w:r>
      <w:r w:rsidR="009544CA">
        <w:rPr>
          <w:rFonts w:ascii="Times New Roman" w:eastAsia="Times New Roman" w:hAnsi="Times New Roman"/>
          <w:color w:val="000000"/>
          <w:lang w:eastAsia="zh-CN"/>
        </w:rPr>
        <w:t>; ~</w:t>
      </w:r>
      <w:r w:rsidR="00D65F67">
        <w:rPr>
          <w:rFonts w:ascii="Times New Roman" w:eastAsia="Times New Roman" w:hAnsi="Times New Roman"/>
          <w:color w:val="000000"/>
          <w:lang w:eastAsia="zh-CN"/>
        </w:rPr>
        <w:t>400 Mw</w:t>
      </w:r>
      <w:r w:rsidR="009544CA">
        <w:rPr>
          <w:rFonts w:ascii="Times New Roman" w:eastAsia="Times New Roman" w:hAnsi="Times New Roman"/>
          <w:color w:val="000000"/>
          <w:lang w:eastAsia="zh-CN"/>
        </w:rPr>
        <w:t xml:space="preserve"> shortage</w:t>
      </w:r>
      <w:r w:rsidR="00853637">
        <w:rPr>
          <w:rFonts w:ascii="Times New Roman" w:eastAsia="Times New Roman" w:hAnsi="Times New Roman" w:hint="eastAsia"/>
          <w:color w:val="000000"/>
          <w:lang w:eastAsia="zh-CN"/>
        </w:rPr>
        <w:t xml:space="preserve">) and </w:t>
      </w:r>
      <w:r w:rsidR="00853637" w:rsidRPr="0072124D">
        <w:rPr>
          <w:rFonts w:ascii="Times New Roman" w:eastAsia="Times New Roman" w:hAnsi="Times New Roman"/>
          <w:color w:val="000000"/>
          <w:lang w:eastAsia="zh-CN"/>
        </w:rPr>
        <w:t>Duke Energy Florida</w:t>
      </w:r>
      <w:ins w:id="176" w:author="Ning Lin" w:date="2018-08-20T11:24:00Z">
        <w:r w:rsidR="00F50B12">
          <w:rPr>
            <w:rFonts w:ascii="Times New Roman" w:eastAsia="Times New Roman" w:hAnsi="Times New Roman"/>
            <w:color w:val="000000"/>
            <w:lang w:eastAsia="zh-CN"/>
          </w:rPr>
          <w:t xml:space="preserve"> </w:t>
        </w:r>
      </w:ins>
      <w:r w:rsidR="00853637">
        <w:rPr>
          <w:rFonts w:ascii="Times New Roman" w:eastAsia="Times New Roman" w:hAnsi="Times New Roman" w:hint="eastAsia"/>
          <w:color w:val="000000"/>
          <w:lang w:eastAsia="zh-CN"/>
        </w:rPr>
        <w:t>(FPC</w:t>
      </w:r>
      <w:r w:rsidR="009544CA">
        <w:rPr>
          <w:rFonts w:ascii="Times New Roman" w:eastAsia="Times New Roman" w:hAnsi="Times New Roman"/>
          <w:color w:val="000000"/>
          <w:lang w:eastAsia="zh-CN"/>
        </w:rPr>
        <w:t>;</w:t>
      </w:r>
      <w:r w:rsidR="00D65F67">
        <w:rPr>
          <w:rFonts w:ascii="Times New Roman" w:eastAsia="Times New Roman" w:hAnsi="Times New Roman"/>
          <w:color w:val="000000"/>
          <w:lang w:eastAsia="zh-CN"/>
        </w:rPr>
        <w:t xml:space="preserve"> </w:t>
      </w:r>
      <w:r w:rsidR="009544CA">
        <w:rPr>
          <w:rFonts w:ascii="Times New Roman" w:eastAsia="Times New Roman" w:hAnsi="Times New Roman"/>
          <w:color w:val="000000"/>
          <w:lang w:eastAsia="zh-CN"/>
        </w:rPr>
        <w:t>~</w:t>
      </w:r>
      <w:r w:rsidR="00D65F67">
        <w:rPr>
          <w:rFonts w:ascii="Times New Roman" w:eastAsia="Times New Roman" w:hAnsi="Times New Roman"/>
          <w:color w:val="000000"/>
          <w:lang w:eastAsia="zh-CN"/>
        </w:rPr>
        <w:t>1000 Mw shortage</w:t>
      </w:r>
      <w:r w:rsidR="00853637">
        <w:rPr>
          <w:rFonts w:ascii="Times New Roman" w:eastAsia="Times New Roman" w:hAnsi="Times New Roman" w:hint="eastAsia"/>
          <w:color w:val="000000"/>
          <w:lang w:eastAsia="zh-CN"/>
        </w:rPr>
        <w:t>)</w:t>
      </w:r>
      <w:r w:rsidR="003622E5">
        <w:rPr>
          <w:rFonts w:ascii="Times New Roman" w:eastAsia="Times New Roman" w:hAnsi="Times New Roman" w:hint="eastAsia"/>
          <w:color w:val="000000"/>
          <w:lang w:eastAsia="zh-CN"/>
        </w:rPr>
        <w:t>.</w:t>
      </w:r>
      <w:r w:rsidR="00757E79">
        <w:rPr>
          <w:rFonts w:ascii="Times New Roman" w:eastAsia="Times New Roman" w:hAnsi="Times New Roman" w:hint="eastAsia"/>
          <w:color w:val="000000"/>
          <w:lang w:eastAsia="zh-CN"/>
        </w:rPr>
        <w:t xml:space="preserve"> Orlando, as a main tourism city in mid-Florida with plenty of hotels and </w:t>
      </w:r>
      <w:r w:rsidR="00F95932">
        <w:rPr>
          <w:rFonts w:ascii="Times New Roman" w:eastAsia="Times New Roman" w:hAnsi="Times New Roman"/>
          <w:color w:val="000000"/>
          <w:lang w:eastAsia="zh-CN"/>
        </w:rPr>
        <w:t xml:space="preserve">shelters, </w:t>
      </w:r>
      <w:r w:rsidR="00EC0999">
        <w:rPr>
          <w:rFonts w:ascii="Times New Roman" w:eastAsia="Times New Roman" w:hAnsi="Times New Roman"/>
          <w:color w:val="000000"/>
          <w:lang w:eastAsia="zh-CN"/>
        </w:rPr>
        <w:t>welcomed</w:t>
      </w:r>
      <w:r w:rsidR="00757E79">
        <w:rPr>
          <w:rFonts w:ascii="Times New Roman" w:eastAsia="Times New Roman" w:hAnsi="Times New Roman" w:hint="eastAsia"/>
          <w:color w:val="000000"/>
          <w:lang w:eastAsia="zh-CN"/>
        </w:rPr>
        <w:t xml:space="preserve"> ~ 700,000 cars a day during the evacuation </w:t>
      </w:r>
      <w:r w:rsidR="00757E79">
        <w:rPr>
          <w:rFonts w:ascii="Times New Roman" w:eastAsia="Times New Roman" w:hAnsi="Times New Roman" w:hint="eastAsia"/>
          <w:color w:val="000000"/>
          <w:lang w:eastAsia="zh-CN"/>
        </w:rPr>
        <w:lastRenderedPageBreak/>
        <w:t>peak</w:t>
      </w:r>
      <w:r w:rsidR="00283C81">
        <w:rPr>
          <w:rFonts w:ascii="Times New Roman" w:eastAsia="Times New Roman" w:hAnsi="Times New Roman" w:hint="eastAsia"/>
          <w:color w:val="000000"/>
          <w:lang w:eastAsia="zh-CN"/>
        </w:rPr>
        <w:t xml:space="preserve"> for charging</w:t>
      </w:r>
      <w:r w:rsidR="00757E79">
        <w:rPr>
          <w:rFonts w:ascii="Times New Roman" w:eastAsia="Times New Roman" w:hAnsi="Times New Roman" w:hint="eastAsia"/>
          <w:color w:val="000000"/>
          <w:lang w:eastAsia="zh-CN"/>
        </w:rPr>
        <w:t>.</w:t>
      </w:r>
      <w:r w:rsidR="00283C81">
        <w:rPr>
          <w:rFonts w:ascii="Times New Roman" w:eastAsia="Times New Roman" w:hAnsi="Times New Roman" w:hint="eastAsia"/>
          <w:color w:val="000000"/>
          <w:lang w:eastAsia="zh-CN"/>
        </w:rPr>
        <w:t xml:space="preserve"> This will ruin the whole power system in Orlando, leading to</w:t>
      </w:r>
      <w:r w:rsidR="00283C81" w:rsidRPr="004A440D">
        <w:rPr>
          <w:rFonts w:ascii="Times New Roman" w:eastAsia="Times New Roman" w:hAnsi="Times New Roman"/>
          <w:color w:val="000000"/>
          <w:lang w:eastAsia="zh-CN"/>
        </w:rPr>
        <w:t xml:space="preserve"> </w:t>
      </w:r>
      <w:ins w:id="177" w:author="Kairui Feng" w:date="2018-08-22T16:00:00Z">
        <w:r w:rsidR="004A440D" w:rsidRPr="004A440D">
          <w:rPr>
            <w:rFonts w:ascii="Times New Roman" w:eastAsia="MS Mincho" w:hAnsi="Times New Roman"/>
            <w:color w:val="000000"/>
            <w:lang w:eastAsia="zh-CN"/>
            <w:rPrChange w:id="178" w:author="Kairui Feng" w:date="2018-08-22T16:00:00Z">
              <w:rPr>
                <w:rFonts w:ascii="MS Mincho" w:eastAsia="MS Mincho" w:hAnsi="MS Mincho" w:cs="MS Mincho"/>
                <w:color w:val="000000"/>
                <w:lang w:eastAsia="zh-CN"/>
              </w:rPr>
            </w:rPrChange>
          </w:rPr>
          <w:t>a</w:t>
        </w:r>
        <w:r w:rsidR="004A440D">
          <w:rPr>
            <w:rFonts w:ascii="MS Mincho" w:eastAsia="MS Mincho" w:hAnsi="MS Mincho" w:cs="MS Mincho"/>
            <w:color w:val="000000"/>
            <w:lang w:eastAsia="zh-CN"/>
          </w:rPr>
          <w:t xml:space="preserve"> </w:t>
        </w:r>
      </w:ins>
      <w:r w:rsidR="00283C81">
        <w:rPr>
          <w:rFonts w:ascii="Times New Roman" w:eastAsia="Times New Roman" w:hAnsi="Times New Roman" w:hint="eastAsia"/>
          <w:color w:val="000000"/>
          <w:lang w:eastAsia="zh-CN"/>
        </w:rPr>
        <w:t>secondary damage of hurricane.</w:t>
      </w:r>
      <w:ins w:id="179" w:author="Kairui Feng" w:date="2018-08-22T16:03:00Z">
        <w:r w:rsidR="004669D9">
          <w:rPr>
            <w:rFonts w:ascii="Times New Roman" w:eastAsia="Times New Roman" w:hAnsi="Times New Roman" w:hint="eastAsia"/>
            <w:color w:val="000000"/>
            <w:lang w:eastAsia="zh-CN"/>
          </w:rPr>
          <w:t xml:space="preserve"> The local power network </w:t>
        </w:r>
      </w:ins>
      <w:ins w:id="180" w:author="Kairui Feng" w:date="2018-08-22T16:04:00Z">
        <w:r w:rsidR="004669D9">
          <w:rPr>
            <w:rFonts w:ascii="Times New Roman" w:eastAsia="Times New Roman" w:hAnsi="Times New Roman" w:hint="eastAsia"/>
            <w:color w:val="000000"/>
            <w:lang w:eastAsia="zh-CN"/>
          </w:rPr>
          <w:t xml:space="preserve">failure </w:t>
        </w:r>
      </w:ins>
      <w:ins w:id="181" w:author="Kairui Feng" w:date="2018-08-22T16:03:00Z">
        <w:r w:rsidR="004669D9">
          <w:rPr>
            <w:rFonts w:ascii="Times New Roman" w:eastAsia="Times New Roman" w:hAnsi="Times New Roman" w:hint="eastAsia"/>
            <w:color w:val="000000"/>
            <w:lang w:eastAsia="zh-CN"/>
          </w:rPr>
          <w:t>may lead to a larger scale cascading failure</w:t>
        </w:r>
      </w:ins>
      <w:ins w:id="182" w:author="Kairui Feng" w:date="2018-08-22T16:05:00Z">
        <w:r w:rsidR="007A2D3C">
          <w:rPr>
            <w:rFonts w:ascii="Times New Roman" w:eastAsia="Times New Roman" w:hAnsi="Times New Roman" w:hint="eastAsia"/>
            <w:color w:val="000000"/>
            <w:lang w:eastAsia="zh-CN"/>
          </w:rPr>
          <w:t xml:space="preserve"> (Yang et al. 2017)</w:t>
        </w:r>
      </w:ins>
      <w:ins w:id="183" w:author="Kairui Feng" w:date="2018-08-22T16:03:00Z">
        <w:r w:rsidR="004669D9">
          <w:rPr>
            <w:rFonts w:ascii="Times New Roman" w:eastAsia="Times New Roman" w:hAnsi="Times New Roman" w:hint="eastAsia"/>
            <w:color w:val="000000"/>
            <w:lang w:eastAsia="zh-CN"/>
          </w:rPr>
          <w:t>.</w:t>
        </w:r>
      </w:ins>
      <w:del w:id="184" w:author="Kairui Feng" w:date="2018-08-22T16:03:00Z">
        <w:r w:rsidR="00283C81" w:rsidDel="004669D9">
          <w:rPr>
            <w:rFonts w:ascii="Times New Roman" w:eastAsia="Times New Roman" w:hAnsi="Times New Roman" w:hint="eastAsia"/>
            <w:color w:val="000000"/>
            <w:lang w:eastAsia="zh-CN"/>
          </w:rPr>
          <w:delText xml:space="preserve"> </w:delText>
        </w:r>
      </w:del>
      <w:ins w:id="185" w:author="Kairui Feng" w:date="2018-08-22T16:02:00Z">
        <w:r w:rsidR="004669D9">
          <w:rPr>
            <w:rFonts w:ascii="Times New Roman" w:eastAsia="Times New Roman" w:hAnsi="Times New Roman" w:hint="eastAsia"/>
            <w:color w:val="000000"/>
            <w:lang w:eastAsia="zh-CN"/>
          </w:rPr>
          <w:t xml:space="preserve"> </w:t>
        </w:r>
      </w:ins>
      <w:del w:id="186" w:author="Kairui Feng" w:date="2018-08-22T16:00:00Z">
        <w:r w:rsidR="00283C81" w:rsidDel="004A440D">
          <w:rPr>
            <w:rFonts w:ascii="Times New Roman" w:eastAsia="Times New Roman" w:hAnsi="Times New Roman" w:hint="eastAsia"/>
            <w:color w:val="000000"/>
            <w:lang w:eastAsia="zh-CN"/>
          </w:rPr>
          <w:delText xml:space="preserve">And </w:delText>
        </w:r>
        <w:r w:rsidR="00283C81" w:rsidRPr="007A43AF" w:rsidDel="004A440D">
          <w:rPr>
            <w:rFonts w:ascii="Times New Roman" w:eastAsia="Times New Roman" w:hAnsi="Times New Roman"/>
            <w:color w:val="000000"/>
            <w:highlight w:val="yellow"/>
            <w:lang w:eastAsia="zh-CN"/>
            <w:rPrChange w:id="187" w:author="Ning Lin" w:date="2018-08-20T17:22:00Z">
              <w:rPr>
                <w:rFonts w:ascii="Times New Roman" w:eastAsia="Times New Roman" w:hAnsi="Times New Roman"/>
                <w:color w:val="000000"/>
                <w:lang w:eastAsia="zh-CN"/>
              </w:rPr>
            </w:rPrChange>
          </w:rPr>
          <w:delText xml:space="preserve">also, </w:delText>
        </w:r>
      </w:del>
      <w:ins w:id="188" w:author="Kairui Feng" w:date="2018-08-22T16:00:00Z">
        <w:r w:rsidR="004A440D">
          <w:rPr>
            <w:rFonts w:ascii="Times New Roman" w:eastAsia="Times New Roman" w:hAnsi="Times New Roman" w:hint="eastAsia"/>
            <w:color w:val="000000"/>
            <w:highlight w:val="yellow"/>
            <w:lang w:eastAsia="zh-CN"/>
          </w:rPr>
          <w:t>A</w:t>
        </w:r>
      </w:ins>
      <w:del w:id="189" w:author="Kairui Feng" w:date="2018-08-22T16:00:00Z">
        <w:r w:rsidR="00283C81" w:rsidRPr="007A43AF" w:rsidDel="004A440D">
          <w:rPr>
            <w:rFonts w:ascii="Times New Roman" w:eastAsia="Times New Roman" w:hAnsi="Times New Roman"/>
            <w:color w:val="000000"/>
            <w:highlight w:val="yellow"/>
            <w:lang w:eastAsia="zh-CN"/>
            <w:rPrChange w:id="190" w:author="Ning Lin" w:date="2018-08-20T17:22:00Z">
              <w:rPr>
                <w:rFonts w:ascii="Times New Roman" w:eastAsia="Times New Roman" w:hAnsi="Times New Roman"/>
                <w:color w:val="000000"/>
                <w:lang w:eastAsia="zh-CN"/>
              </w:rPr>
            </w:rPrChange>
          </w:rPr>
          <w:delText>a</w:delText>
        </w:r>
      </w:del>
      <w:r w:rsidR="00283C81" w:rsidRPr="007A43AF">
        <w:rPr>
          <w:rFonts w:ascii="Times New Roman" w:eastAsia="Times New Roman" w:hAnsi="Times New Roman"/>
          <w:color w:val="000000"/>
          <w:highlight w:val="yellow"/>
          <w:lang w:eastAsia="zh-CN"/>
          <w:rPrChange w:id="191" w:author="Ning Lin" w:date="2018-08-20T17:22:00Z">
            <w:rPr>
              <w:rFonts w:ascii="Times New Roman" w:eastAsia="Times New Roman" w:hAnsi="Times New Roman"/>
              <w:color w:val="000000"/>
              <w:lang w:eastAsia="zh-CN"/>
            </w:rPr>
          </w:rPrChange>
        </w:rPr>
        <w:t>s the bottleneck of Florida Power System, the failure of mid-Florida power network will cut the interconnection between Miami power network with Southern Company Services – the largest electricity provider for Florida</w:t>
      </w:r>
      <w:ins w:id="192" w:author="Kairui Feng" w:date="2018-08-22T16:01:00Z">
        <w:r w:rsidR="004A440D">
          <w:rPr>
            <w:rFonts w:ascii="Times New Roman" w:eastAsia="Times New Roman" w:hAnsi="Times New Roman" w:hint="eastAsia"/>
            <w:color w:val="000000"/>
            <w:lang w:eastAsia="zh-CN"/>
          </w:rPr>
          <w:t xml:space="preserve"> if this happened in reality</w:t>
        </w:r>
      </w:ins>
      <w:r w:rsidR="00283C81">
        <w:rPr>
          <w:rFonts w:ascii="Times New Roman" w:eastAsia="Times New Roman" w:hAnsi="Times New Roman" w:hint="eastAsia"/>
          <w:color w:val="000000"/>
          <w:lang w:eastAsia="zh-CN"/>
        </w:rPr>
        <w:t>.</w:t>
      </w:r>
      <w:r w:rsidR="00310F5B">
        <w:rPr>
          <w:rFonts w:ascii="Times New Roman" w:eastAsia="Times New Roman" w:hAnsi="Times New Roman" w:hint="eastAsia"/>
          <w:color w:val="000000"/>
          <w:lang w:eastAsia="zh-CN"/>
        </w:rPr>
        <w:t xml:space="preserve"> </w:t>
      </w:r>
      <w:r w:rsidR="00AE3B13">
        <w:rPr>
          <w:rFonts w:ascii="Times New Roman" w:eastAsia="Times New Roman" w:hAnsi="Times New Roman"/>
          <w:color w:val="000000"/>
          <w:lang w:eastAsia="zh-CN"/>
        </w:rPr>
        <w:t>As the only survivor</w:t>
      </w:r>
      <w:ins w:id="193" w:author="Kairui Feng" w:date="2018-08-22T16:06:00Z">
        <w:r w:rsidR="000B63EB">
          <w:rPr>
            <w:rFonts w:ascii="Times New Roman" w:eastAsia="Times New Roman" w:hAnsi="Times New Roman" w:hint="eastAsia"/>
            <w:color w:val="000000"/>
            <w:lang w:eastAsia="zh-CN"/>
          </w:rPr>
          <w:t xml:space="preserve"> of mid-Florida</w:t>
        </w:r>
      </w:ins>
      <w:r w:rsidR="00AE3B13">
        <w:rPr>
          <w:rFonts w:ascii="Times New Roman" w:eastAsia="Times New Roman" w:hAnsi="Times New Roman"/>
          <w:color w:val="000000"/>
          <w:lang w:eastAsia="zh-CN"/>
        </w:rPr>
        <w:t xml:space="preserve">, </w:t>
      </w:r>
      <w:r w:rsidR="00AE3B13">
        <w:rPr>
          <w:rFonts w:ascii="Times New Roman" w:eastAsia="Times New Roman" w:hAnsi="Times New Roman" w:hint="eastAsia"/>
          <w:color w:val="000000"/>
          <w:lang w:eastAsia="zh-CN"/>
        </w:rPr>
        <w:t>t</w:t>
      </w:r>
      <w:r w:rsidR="00853637">
        <w:rPr>
          <w:rFonts w:ascii="Times New Roman" w:eastAsia="Times New Roman" w:hAnsi="Times New Roman" w:hint="eastAsia"/>
          <w:color w:val="000000"/>
          <w:lang w:eastAsia="zh-CN"/>
        </w:rPr>
        <w:t xml:space="preserve">he </w:t>
      </w:r>
      <w:r w:rsidR="00757E79" w:rsidRPr="00757E79">
        <w:rPr>
          <w:rFonts w:ascii="Times New Roman" w:eastAsia="Times New Roman" w:hAnsi="Times New Roman"/>
          <w:color w:val="000000"/>
          <w:lang w:eastAsia="zh-CN"/>
        </w:rPr>
        <w:t>Gainesville Regional Utilities</w:t>
      </w:r>
      <w:r w:rsidR="00757E79">
        <w:rPr>
          <w:rFonts w:ascii="Times New Roman" w:eastAsia="Times New Roman" w:hAnsi="Times New Roman" w:hint="eastAsia"/>
          <w:color w:val="000000"/>
          <w:lang w:eastAsia="zh-CN"/>
        </w:rPr>
        <w:t xml:space="preserve"> (GVL) </w:t>
      </w:r>
      <w:r w:rsidR="00D06D5E">
        <w:rPr>
          <w:rFonts w:ascii="Times New Roman" w:eastAsia="Times New Roman" w:hAnsi="Times New Roman"/>
          <w:color w:val="000000"/>
          <w:lang w:eastAsia="zh-CN"/>
        </w:rPr>
        <w:t>escape this</w:t>
      </w:r>
      <w:r w:rsidR="00D62EFC">
        <w:rPr>
          <w:rFonts w:ascii="Times New Roman" w:eastAsia="Times New Roman" w:hAnsi="Times New Roman" w:hint="eastAsia"/>
          <w:color w:val="000000"/>
          <w:lang w:eastAsia="zh-CN"/>
        </w:rPr>
        <w:t xml:space="preserve"> </w:t>
      </w:r>
      <w:r w:rsidR="00757E79">
        <w:rPr>
          <w:rFonts w:ascii="Times New Roman" w:eastAsia="Times New Roman" w:hAnsi="Times New Roman" w:hint="eastAsia"/>
          <w:color w:val="000000"/>
          <w:lang w:eastAsia="zh-CN"/>
        </w:rPr>
        <w:t>thanks to the limited householders (</w:t>
      </w:r>
      <w:ins w:id="194" w:author="Kairui Feng" w:date="2018-08-22T16:06:00Z">
        <w:r w:rsidR="000B63EB">
          <w:rPr>
            <w:rFonts w:ascii="Times New Roman" w:eastAsia="Times New Roman" w:hAnsi="Times New Roman" w:hint="eastAsia"/>
            <w:color w:val="000000"/>
            <w:lang w:eastAsia="zh-CN"/>
          </w:rPr>
          <w:t>~</w:t>
        </w:r>
      </w:ins>
      <w:r w:rsidR="00757E79">
        <w:rPr>
          <w:rFonts w:ascii="Times New Roman" w:eastAsia="Times New Roman" w:hAnsi="Times New Roman" w:hint="eastAsia"/>
          <w:color w:val="000000"/>
          <w:lang w:eastAsia="zh-CN"/>
        </w:rPr>
        <w:t xml:space="preserve">20,000) they </w:t>
      </w:r>
      <w:proofErr w:type="gramStart"/>
      <w:r w:rsidR="00757E79">
        <w:rPr>
          <w:rFonts w:ascii="Times New Roman" w:eastAsia="Times New Roman" w:hAnsi="Times New Roman" w:hint="eastAsia"/>
          <w:color w:val="000000"/>
          <w:lang w:eastAsia="zh-CN"/>
        </w:rPr>
        <w:t>supporting</w:t>
      </w:r>
      <w:proofErr w:type="gramEnd"/>
      <w:r w:rsidR="00A23679">
        <w:rPr>
          <w:rFonts w:ascii="Times New Roman" w:eastAsia="Times New Roman" w:hAnsi="Times New Roman"/>
          <w:color w:val="000000"/>
          <w:lang w:eastAsia="zh-CN"/>
        </w:rPr>
        <w:t xml:space="preserve"> co</w:t>
      </w:r>
      <w:r w:rsidR="007E4817">
        <w:rPr>
          <w:rFonts w:ascii="Times New Roman" w:eastAsia="Times New Roman" w:hAnsi="Times New Roman"/>
          <w:color w:val="000000"/>
          <w:lang w:eastAsia="zh-CN"/>
        </w:rPr>
        <w:t>mp</w:t>
      </w:r>
      <w:r w:rsidR="00A23679">
        <w:rPr>
          <w:rFonts w:ascii="Times New Roman" w:eastAsia="Times New Roman" w:hAnsi="Times New Roman"/>
          <w:color w:val="000000"/>
          <w:lang w:eastAsia="zh-CN"/>
        </w:rPr>
        <w:t>a</w:t>
      </w:r>
      <w:r w:rsidR="007E4817">
        <w:rPr>
          <w:rFonts w:ascii="Times New Roman" w:eastAsia="Times New Roman" w:hAnsi="Times New Roman"/>
          <w:color w:val="000000"/>
          <w:lang w:eastAsia="zh-CN"/>
        </w:rPr>
        <w:t>ring to other companies</w:t>
      </w:r>
      <w:r w:rsidR="00757E79">
        <w:rPr>
          <w:rFonts w:ascii="Times New Roman" w:eastAsia="Times New Roman" w:hAnsi="Times New Roman" w:hint="eastAsia"/>
          <w:color w:val="000000"/>
          <w:lang w:eastAsia="zh-CN"/>
        </w:rPr>
        <w:t>.</w:t>
      </w:r>
      <w:r w:rsidR="0061214B">
        <w:rPr>
          <w:rFonts w:ascii="Times New Roman" w:eastAsia="Times New Roman" w:hAnsi="Times New Roman"/>
          <w:color w:val="000000"/>
          <w:lang w:eastAsia="zh-CN"/>
        </w:rPr>
        <w:t xml:space="preserve"> </w:t>
      </w:r>
    </w:p>
    <w:p w14:paraId="430C29A0" w14:textId="77777777" w:rsidR="007A43AF" w:rsidRDefault="007A43AF" w:rsidP="00A00665">
      <w:pPr>
        <w:jc w:val="both"/>
        <w:rPr>
          <w:ins w:id="195" w:author="Ning Lin" w:date="2018-08-20T17:30:00Z"/>
          <w:rFonts w:ascii="Times New Roman" w:eastAsia="Times New Roman" w:hAnsi="Times New Roman"/>
          <w:color w:val="000000"/>
          <w:lang w:eastAsia="zh-CN"/>
        </w:rPr>
      </w:pPr>
    </w:p>
    <w:p w14:paraId="209A860D" w14:textId="140E7DB6" w:rsidR="00A00665" w:rsidRDefault="0061214B" w:rsidP="00A00665">
      <w:pPr>
        <w:jc w:val="both"/>
        <w:rPr>
          <w:rFonts w:ascii="Times New Roman" w:eastAsia="Times New Roman" w:hAnsi="Times New Roman"/>
          <w:color w:val="000000"/>
          <w:lang w:eastAsia="zh-CN"/>
        </w:rPr>
      </w:pPr>
      <w:r>
        <w:rPr>
          <w:rFonts w:ascii="Times New Roman" w:eastAsia="Times New Roman" w:hAnsi="Times New Roman"/>
          <w:color w:val="000000"/>
          <w:lang w:eastAsia="zh-CN"/>
        </w:rPr>
        <w:t>The peaks of power outage change both spatially and temporally.</w:t>
      </w:r>
      <w:r w:rsidR="00E75D57">
        <w:rPr>
          <w:rFonts w:ascii="Times New Roman" w:eastAsia="Times New Roman" w:hAnsi="Times New Roman"/>
          <w:color w:val="000000"/>
          <w:lang w:eastAsia="zh-CN"/>
        </w:rPr>
        <w:t xml:space="preserve"> For M</w:t>
      </w:r>
      <w:r>
        <w:rPr>
          <w:rFonts w:ascii="Times New Roman" w:eastAsia="Times New Roman" w:hAnsi="Times New Roman"/>
          <w:color w:val="000000"/>
          <w:lang w:eastAsia="zh-CN"/>
        </w:rPr>
        <w:t xml:space="preserve">id-Florida, the evacuation peak occurred </w:t>
      </w:r>
      <w:r>
        <w:rPr>
          <w:rFonts w:ascii="Times New Roman" w:eastAsia="Times New Roman" w:hAnsi="Times New Roman" w:hint="eastAsia"/>
          <w:color w:val="000000"/>
          <w:lang w:eastAsia="zh-CN"/>
        </w:rPr>
        <w:t>at Sep. 8</w:t>
      </w:r>
      <w:r w:rsidRPr="0061214B">
        <w:rPr>
          <w:rFonts w:ascii="Times New Roman" w:eastAsia="Times New Roman" w:hAnsi="Times New Roman" w:hint="eastAsia"/>
          <w:color w:val="000000"/>
          <w:vertAlign w:val="superscript"/>
          <w:lang w:eastAsia="zh-CN"/>
        </w:rPr>
        <w:t>th</w:t>
      </w:r>
      <w:r>
        <w:rPr>
          <w:rFonts w:ascii="Times New Roman" w:eastAsia="Times New Roman" w:hAnsi="Times New Roman" w:hint="eastAsia"/>
          <w:color w:val="000000"/>
          <w:lang w:eastAsia="zh-CN"/>
        </w:rPr>
        <w:t>. This fact led the power consumption peaks for them to be Sep. 7</w:t>
      </w:r>
      <w:r w:rsidRPr="0061214B">
        <w:rPr>
          <w:rFonts w:ascii="Times New Roman" w:eastAsia="Times New Roman" w:hAnsi="Times New Roman" w:hint="eastAsia"/>
          <w:color w:val="000000"/>
          <w:vertAlign w:val="superscript"/>
          <w:lang w:eastAsia="zh-CN"/>
        </w:rPr>
        <w:t>th</w:t>
      </w:r>
      <w:r>
        <w:rPr>
          <w:rFonts w:ascii="Times New Roman" w:eastAsia="Times New Roman" w:hAnsi="Times New Roman" w:hint="eastAsia"/>
          <w:color w:val="000000"/>
          <w:lang w:eastAsia="zh-CN"/>
        </w:rPr>
        <w:t xml:space="preserve"> and 8</w:t>
      </w:r>
      <w:r w:rsidRPr="0061214B">
        <w:rPr>
          <w:rFonts w:ascii="Times New Roman" w:eastAsia="Times New Roman" w:hAnsi="Times New Roman" w:hint="eastAsia"/>
          <w:color w:val="000000"/>
          <w:vertAlign w:val="superscript"/>
          <w:lang w:eastAsia="zh-CN"/>
        </w:rPr>
        <w:t>th</w:t>
      </w:r>
      <w:r>
        <w:rPr>
          <w:rFonts w:ascii="Times New Roman" w:eastAsia="Times New Roman" w:hAnsi="Times New Roman" w:hint="eastAsia"/>
          <w:color w:val="000000"/>
          <w:lang w:eastAsia="zh-CN"/>
        </w:rPr>
        <w:t xml:space="preserve">. </w:t>
      </w:r>
      <w:del w:id="196" w:author="Kairui Feng" w:date="2018-08-22T16:17:00Z">
        <w:r w:rsidDel="002A58C6">
          <w:rPr>
            <w:rFonts w:ascii="Times New Roman" w:eastAsia="Times New Roman" w:hAnsi="Times New Roman" w:hint="eastAsia"/>
            <w:color w:val="000000"/>
            <w:lang w:eastAsia="zh-CN"/>
          </w:rPr>
          <w:delText xml:space="preserve">While </w:delText>
        </w:r>
      </w:del>
      <w:ins w:id="197" w:author="Kairui Feng" w:date="2018-08-22T16:17:00Z">
        <w:r w:rsidR="002A58C6">
          <w:rPr>
            <w:rFonts w:ascii="Times New Roman" w:eastAsia="Times New Roman" w:hAnsi="Times New Roman" w:hint="eastAsia"/>
            <w:color w:val="000000"/>
            <w:lang w:eastAsia="zh-CN"/>
          </w:rPr>
          <w:t>T</w:t>
        </w:r>
      </w:ins>
      <w:del w:id="198" w:author="Kairui Feng" w:date="2018-08-22T16:17:00Z">
        <w:r w:rsidDel="002A58C6">
          <w:rPr>
            <w:rFonts w:ascii="Times New Roman" w:eastAsia="Times New Roman" w:hAnsi="Times New Roman"/>
            <w:color w:val="000000"/>
            <w:lang w:eastAsia="zh-CN"/>
          </w:rPr>
          <w:delText>t</w:delText>
        </w:r>
      </w:del>
      <w:r>
        <w:rPr>
          <w:rFonts w:ascii="Times New Roman" w:eastAsia="Times New Roman" w:hAnsi="Times New Roman"/>
          <w:color w:val="000000"/>
          <w:lang w:eastAsia="zh-CN"/>
        </w:rPr>
        <w:t>he</w:t>
      </w:r>
      <w:ins w:id="199" w:author="Kairui Feng" w:date="2018-08-22T16:17:00Z">
        <w:r w:rsidR="002A58C6">
          <w:rPr>
            <w:rFonts w:ascii="Times New Roman" w:eastAsia="Times New Roman" w:hAnsi="Times New Roman" w:hint="eastAsia"/>
            <w:color w:val="000000"/>
            <w:lang w:eastAsia="zh-CN"/>
          </w:rPr>
          <w:t>n the</w:t>
        </w:r>
      </w:ins>
      <w:r>
        <w:rPr>
          <w:rFonts w:ascii="Times New Roman" w:eastAsia="Times New Roman" w:hAnsi="Times New Roman"/>
          <w:color w:val="000000"/>
          <w:lang w:eastAsia="zh-CN"/>
        </w:rPr>
        <w:t xml:space="preserve"> evacuation peak came to North Florida at Sep. 9</w:t>
      </w:r>
      <w:proofErr w:type="gramStart"/>
      <w:r w:rsidRPr="0061214B">
        <w:rPr>
          <w:rFonts w:ascii="Times New Roman" w:eastAsia="Times New Roman" w:hAnsi="Times New Roman"/>
          <w:color w:val="000000"/>
          <w:vertAlign w:val="superscript"/>
          <w:lang w:eastAsia="zh-CN"/>
        </w:rPr>
        <w:t>th</w:t>
      </w:r>
      <w:r>
        <w:rPr>
          <w:rFonts w:ascii="Times New Roman" w:eastAsia="Times New Roman" w:hAnsi="Times New Roman"/>
          <w:color w:val="000000"/>
          <w:lang w:eastAsia="zh-CN"/>
        </w:rPr>
        <w:t xml:space="preserve"> </w:t>
      </w:r>
      <w:r>
        <w:rPr>
          <w:rFonts w:ascii="Times New Roman" w:eastAsia="Times New Roman" w:hAnsi="Times New Roman" w:hint="eastAsia"/>
          <w:color w:val="000000"/>
          <w:lang w:eastAsia="zh-CN"/>
        </w:rPr>
        <w:t>,</w:t>
      </w:r>
      <w:proofErr w:type="gramEnd"/>
      <w:ins w:id="200" w:author="Kairui Feng" w:date="2018-08-22T16:17:00Z">
        <w:r w:rsidR="002A58C6">
          <w:rPr>
            <w:rFonts w:ascii="Times New Roman" w:eastAsia="Times New Roman" w:hAnsi="Times New Roman" w:hint="eastAsia"/>
            <w:color w:val="000000"/>
            <w:lang w:eastAsia="zh-CN"/>
          </w:rPr>
          <w:t xml:space="preserve"> which makes the power outage in Florida lasts for </w:t>
        </w:r>
      </w:ins>
      <w:ins w:id="201" w:author="Kairui Feng" w:date="2018-08-22T16:18:00Z">
        <w:r w:rsidR="002A58C6">
          <w:rPr>
            <w:rFonts w:ascii="Times New Roman" w:eastAsia="Times New Roman" w:hAnsi="Times New Roman" w:hint="eastAsia"/>
            <w:color w:val="000000"/>
            <w:lang w:eastAsia="zh-CN"/>
          </w:rPr>
          <w:t>an extra three</w:t>
        </w:r>
      </w:ins>
      <w:ins w:id="202" w:author="Kairui Feng" w:date="2018-08-22T16:17:00Z">
        <w:r w:rsidR="002A58C6">
          <w:rPr>
            <w:rFonts w:ascii="Times New Roman" w:eastAsia="Times New Roman" w:hAnsi="Times New Roman" w:hint="eastAsia"/>
            <w:color w:val="000000"/>
            <w:lang w:eastAsia="zh-CN"/>
          </w:rPr>
          <w:t xml:space="preserve"> days.</w:t>
        </w:r>
      </w:ins>
      <w:r>
        <w:rPr>
          <w:rFonts w:ascii="Times New Roman" w:eastAsia="Times New Roman" w:hAnsi="Times New Roman" w:hint="eastAsia"/>
          <w:color w:val="000000"/>
          <w:lang w:eastAsia="zh-CN"/>
        </w:rPr>
        <w:t xml:space="preserve"> </w:t>
      </w:r>
      <w:ins w:id="203" w:author="Kairui Feng" w:date="2018-08-22T16:17:00Z">
        <w:r w:rsidR="002A58C6">
          <w:rPr>
            <w:rFonts w:ascii="Times New Roman" w:eastAsia="Times New Roman" w:hAnsi="Times New Roman" w:hint="eastAsia"/>
            <w:color w:val="000000"/>
            <w:lang w:eastAsia="zh-CN"/>
          </w:rPr>
          <w:t>T</w:t>
        </w:r>
      </w:ins>
      <w:del w:id="204" w:author="Kairui Feng" w:date="2018-08-22T16:17:00Z">
        <w:r w:rsidDel="002A58C6">
          <w:rPr>
            <w:rFonts w:ascii="Times New Roman" w:eastAsia="Times New Roman" w:hAnsi="Times New Roman" w:hint="eastAsia"/>
            <w:color w:val="000000"/>
            <w:lang w:eastAsia="zh-CN"/>
          </w:rPr>
          <w:delText>t</w:delText>
        </w:r>
      </w:del>
      <w:r>
        <w:rPr>
          <w:rFonts w:ascii="Times New Roman" w:eastAsia="Times New Roman" w:hAnsi="Times New Roman" w:hint="eastAsia"/>
          <w:color w:val="000000"/>
          <w:lang w:eastAsia="zh-CN"/>
        </w:rPr>
        <w:t xml:space="preserve">his would badly </w:t>
      </w:r>
      <w:proofErr w:type="gramStart"/>
      <w:r>
        <w:rPr>
          <w:rFonts w:ascii="Times New Roman" w:eastAsia="Times New Roman" w:hAnsi="Times New Roman" w:hint="eastAsia"/>
          <w:color w:val="000000"/>
          <w:lang w:eastAsia="zh-CN"/>
        </w:rPr>
        <w:t>effect</w:t>
      </w:r>
      <w:proofErr w:type="gramEnd"/>
      <w:r>
        <w:rPr>
          <w:rFonts w:ascii="Times New Roman" w:eastAsia="Times New Roman" w:hAnsi="Times New Roman" w:hint="eastAsia"/>
          <w:color w:val="000000"/>
          <w:lang w:eastAsia="zh-CN"/>
        </w:rPr>
        <w:t xml:space="preserve"> the </w:t>
      </w:r>
      <w:r w:rsidR="00E75D57">
        <w:rPr>
          <w:rFonts w:ascii="Times New Roman" w:eastAsia="Times New Roman" w:hAnsi="Times New Roman"/>
          <w:color w:val="000000"/>
          <w:lang w:eastAsia="zh-CN"/>
        </w:rPr>
        <w:t>resilience of the power grid</w:t>
      </w:r>
      <w:ins w:id="205" w:author="Kairui Feng" w:date="2018-08-22T16:29:00Z">
        <w:r w:rsidR="00AC4DA9">
          <w:rPr>
            <w:rFonts w:ascii="Times New Roman" w:eastAsia="Times New Roman" w:hAnsi="Times New Roman" w:hint="eastAsia"/>
            <w:color w:val="000000"/>
            <w:lang w:eastAsia="zh-CN"/>
          </w:rPr>
          <w:t xml:space="preserve"> - even</w:t>
        </w:r>
      </w:ins>
      <w:del w:id="206" w:author="Kairui Feng" w:date="2018-08-22T16:29:00Z">
        <w:r w:rsidR="00E75D57" w:rsidDel="00AC4DA9">
          <w:rPr>
            <w:rFonts w:ascii="Times New Roman" w:eastAsia="Times New Roman" w:hAnsi="Times New Roman"/>
            <w:color w:val="000000"/>
            <w:lang w:eastAsia="zh-CN"/>
          </w:rPr>
          <w:delText>.</w:delText>
        </w:r>
      </w:del>
      <w:r w:rsidR="00E75D57">
        <w:rPr>
          <w:rFonts w:ascii="Times New Roman" w:eastAsia="Times New Roman" w:hAnsi="Times New Roman"/>
          <w:color w:val="000000"/>
          <w:lang w:eastAsia="zh-CN"/>
        </w:rPr>
        <w:t xml:space="preserve"> </w:t>
      </w:r>
      <w:ins w:id="207" w:author="Kairui Feng" w:date="2018-08-22T16:29:00Z">
        <w:r w:rsidR="00AC4DA9">
          <w:rPr>
            <w:rFonts w:ascii="Times New Roman" w:eastAsia="Times New Roman" w:hAnsi="Times New Roman" w:hint="eastAsia"/>
            <w:color w:val="000000"/>
            <w:lang w:eastAsia="zh-CN"/>
          </w:rPr>
          <w:t>i</w:t>
        </w:r>
      </w:ins>
      <w:del w:id="208" w:author="Kairui Feng" w:date="2018-08-22T16:29:00Z">
        <w:r w:rsidR="00E75D57" w:rsidDel="00AC4DA9">
          <w:rPr>
            <w:rFonts w:ascii="Times New Roman" w:eastAsia="Times New Roman" w:hAnsi="Times New Roman"/>
            <w:color w:val="000000"/>
            <w:lang w:eastAsia="zh-CN"/>
          </w:rPr>
          <w:delText>I</w:delText>
        </w:r>
      </w:del>
      <w:r w:rsidR="00E75D57">
        <w:rPr>
          <w:rFonts w:ascii="Times New Roman" w:eastAsia="Times New Roman" w:hAnsi="Times New Roman"/>
          <w:color w:val="000000"/>
          <w:lang w:eastAsia="zh-CN"/>
        </w:rPr>
        <w:t>f the power grid at Mid-Florida had been repaired at the night of Sep. 8</w:t>
      </w:r>
      <w:r w:rsidR="00E75D57" w:rsidRPr="00E75D57">
        <w:rPr>
          <w:rFonts w:ascii="Times New Roman" w:eastAsia="Times New Roman" w:hAnsi="Times New Roman"/>
          <w:color w:val="000000"/>
          <w:vertAlign w:val="superscript"/>
          <w:lang w:eastAsia="zh-CN"/>
        </w:rPr>
        <w:t>th</w:t>
      </w:r>
      <w:r w:rsidR="00E75D57">
        <w:rPr>
          <w:rFonts w:ascii="Times New Roman" w:eastAsia="Times New Roman" w:hAnsi="Times New Roman" w:hint="eastAsia"/>
          <w:color w:val="000000"/>
          <w:lang w:eastAsia="zh-CN"/>
        </w:rPr>
        <w:t xml:space="preserve">, due to the power failure of North-Florida power grids, it will be </w:t>
      </w:r>
      <w:r w:rsidR="00E75D57">
        <w:rPr>
          <w:rFonts w:ascii="Times New Roman" w:eastAsia="Times New Roman" w:hAnsi="Times New Roman"/>
          <w:color w:val="000000"/>
          <w:lang w:eastAsia="zh-CN"/>
        </w:rPr>
        <w:t>separated</w:t>
      </w:r>
      <w:r w:rsidR="00E75D57">
        <w:rPr>
          <w:rFonts w:ascii="Times New Roman" w:eastAsia="Times New Roman" w:hAnsi="Times New Roman" w:hint="eastAsia"/>
          <w:color w:val="000000"/>
          <w:lang w:eastAsia="zh-CN"/>
        </w:rPr>
        <w:t xml:space="preserve"> from the eastern U.S. power grid again.  This </w:t>
      </w:r>
      <w:r w:rsidR="00E75D57">
        <w:rPr>
          <w:rFonts w:ascii="Times New Roman" w:eastAsia="Times New Roman" w:hAnsi="Times New Roman"/>
          <w:color w:val="000000"/>
          <w:lang w:eastAsia="zh-CN"/>
        </w:rPr>
        <w:t xml:space="preserve">temporal peak character of evacuation would also be extended by the power grid failure – the </w:t>
      </w:r>
      <w:r w:rsidR="007A7801">
        <w:rPr>
          <w:rFonts w:ascii="Times New Roman" w:eastAsia="Times New Roman" w:hAnsi="Times New Roman"/>
          <w:color w:val="000000"/>
          <w:lang w:eastAsia="zh-CN"/>
        </w:rPr>
        <w:t xml:space="preserve">one-day peak traffic at every location will trigger a 3-day long power outage peak over the whole Florida. </w:t>
      </w:r>
    </w:p>
    <w:p w14:paraId="43875051" w14:textId="77777777" w:rsidR="00F90FF8" w:rsidRPr="004E6141" w:rsidRDefault="00F90FF8" w:rsidP="00A00665">
      <w:pPr>
        <w:jc w:val="both"/>
        <w:rPr>
          <w:rFonts w:ascii="Times New Roman" w:eastAsia="Times New Roman" w:hAnsi="Times New Roman"/>
          <w:color w:val="000000"/>
          <w:lang w:eastAsia="zh-CN"/>
        </w:rPr>
      </w:pPr>
    </w:p>
    <w:p w14:paraId="631558B1" w14:textId="5D0620B1" w:rsidR="00A00665" w:rsidRDefault="00A00665" w:rsidP="00A00665">
      <w:pPr>
        <w:jc w:val="both"/>
        <w:rPr>
          <w:rFonts w:ascii="Times New Roman" w:eastAsia="Times New Roman" w:hAnsi="Times New Roman"/>
          <w:color w:val="000000"/>
          <w:lang w:eastAsia="zh-CN"/>
        </w:rPr>
      </w:pPr>
      <w:r w:rsidRPr="004E6141">
        <w:rPr>
          <w:rFonts w:ascii="Times New Roman" w:eastAsia="Times New Roman" w:hAnsi="Times New Roman"/>
          <w:color w:val="000000"/>
          <w:lang w:eastAsia="zh-CN"/>
        </w:rPr>
        <w:t>This simple analysis considers only the border</w:t>
      </w:r>
      <w:ins w:id="209" w:author="Kairui Feng" w:date="2018-09-14T13:10:00Z">
        <w:r w:rsidR="00A05AC0">
          <w:rPr>
            <w:rFonts w:ascii="Times New Roman" w:eastAsia="Times New Roman" w:hAnsi="Times New Roman" w:hint="eastAsia"/>
            <w:color w:val="000000"/>
            <w:lang w:eastAsia="zh-CN"/>
          </w:rPr>
          <w:t xml:space="preserve"> (inter-BA)</w:t>
        </w:r>
      </w:ins>
      <w:r w:rsidRPr="004E6141">
        <w:rPr>
          <w:rFonts w:ascii="Times New Roman" w:eastAsia="Times New Roman" w:hAnsi="Times New Roman"/>
          <w:color w:val="000000"/>
          <w:lang w:eastAsia="zh-CN"/>
        </w:rPr>
        <w:t xml:space="preserve"> capacity and assumes that the inflow can reach wherever the electricity is needed. In reality, </w:t>
      </w:r>
      <w:r>
        <w:rPr>
          <w:rFonts w:ascii="Times New Roman" w:eastAsia="Times New Roman" w:hAnsi="Times New Roman"/>
          <w:color w:val="000000"/>
          <w:lang w:eastAsia="zh-CN"/>
        </w:rPr>
        <w:t xml:space="preserve">the spatial specifics of electricity supply and demand are critically important. Local capacity varies, power failures happen locally, and charging of EVs will happen in specific places. </w:t>
      </w:r>
      <w:ins w:id="210" w:author="Kairui Feng" w:date="2018-08-22T16:58:00Z">
        <w:r w:rsidR="00C548CB" w:rsidRPr="00AA5F27">
          <w:rPr>
            <w:rFonts w:ascii="Times New Roman" w:eastAsia="Times New Roman" w:hAnsi="Times New Roman"/>
            <w:color w:val="000000"/>
            <w:lang w:eastAsia="zh-CN"/>
          </w:rPr>
          <w:t>It is possible that EVs traveling along specific evacuation corridors may demand more electricity from the local network than there is the capacity to supply</w:t>
        </w:r>
        <w:r w:rsidR="00C548CB">
          <w:rPr>
            <w:rFonts w:ascii="Times New Roman" w:eastAsia="Times New Roman" w:hAnsi="Times New Roman" w:hint="eastAsia"/>
            <w:color w:val="000000"/>
            <w:lang w:eastAsia="zh-CN"/>
          </w:rPr>
          <w:t xml:space="preserve"> in those areas simulated to be safe here</w:t>
        </w:r>
        <w:r w:rsidR="00C548CB" w:rsidRPr="00AA5F27">
          <w:rPr>
            <w:rFonts w:ascii="Times New Roman" w:eastAsia="Times New Roman" w:hAnsi="Times New Roman"/>
            <w:color w:val="000000"/>
            <w:lang w:eastAsia="zh-CN"/>
          </w:rPr>
          <w:t>.</w:t>
        </w:r>
        <w:r w:rsidR="00C548CB">
          <w:rPr>
            <w:rFonts w:ascii="Times New Roman" w:eastAsia="Times New Roman" w:hAnsi="Times New Roman" w:hint="eastAsia"/>
            <w:color w:val="000000"/>
            <w:lang w:eastAsia="zh-CN"/>
          </w:rPr>
          <w:t xml:space="preserve"> And also, the catastrophic failure of the power network is not considered. The failure of local power network may trigger a </w:t>
        </w:r>
        <w:proofErr w:type="gramStart"/>
        <w:r w:rsidR="00C548CB">
          <w:rPr>
            <w:rFonts w:ascii="Times New Roman" w:eastAsia="Times New Roman" w:hAnsi="Times New Roman" w:hint="eastAsia"/>
            <w:color w:val="000000"/>
            <w:lang w:eastAsia="zh-CN"/>
          </w:rPr>
          <w:t>large scale</w:t>
        </w:r>
        <w:proofErr w:type="gramEnd"/>
        <w:r w:rsidR="00C548CB">
          <w:rPr>
            <w:rFonts w:ascii="Times New Roman" w:eastAsia="Times New Roman" w:hAnsi="Times New Roman" w:hint="eastAsia"/>
            <w:color w:val="000000"/>
            <w:lang w:eastAsia="zh-CN"/>
          </w:rPr>
          <w:t xml:space="preserve"> collapse of power grids over whole Florida and even threaten </w:t>
        </w:r>
        <w:r w:rsidR="00C548CB">
          <w:rPr>
            <w:rFonts w:ascii="Times New Roman" w:eastAsia="Times New Roman" w:hAnsi="Times New Roman"/>
            <w:color w:val="000000"/>
            <w:lang w:eastAsia="zh-CN"/>
          </w:rPr>
          <w:t>Georgia</w:t>
        </w:r>
        <w:r w:rsidR="00C548CB">
          <w:rPr>
            <w:rFonts w:ascii="Times New Roman" w:eastAsia="Times New Roman" w:hAnsi="Times New Roman" w:hint="eastAsia"/>
            <w:color w:val="000000"/>
            <w:lang w:eastAsia="zh-CN"/>
          </w:rPr>
          <w:t xml:space="preserve"> and </w:t>
        </w:r>
        <w:r w:rsidR="00C548CB">
          <w:rPr>
            <w:rFonts w:ascii="Times New Roman" w:eastAsia="Times New Roman" w:hAnsi="Times New Roman"/>
            <w:color w:val="000000"/>
            <w:lang w:eastAsia="zh-CN"/>
          </w:rPr>
          <w:t>Louisiana</w:t>
        </w:r>
        <w:r w:rsidR="00C548CB">
          <w:rPr>
            <w:rFonts w:ascii="Times New Roman" w:eastAsia="Times New Roman" w:hAnsi="Times New Roman" w:hint="eastAsia"/>
            <w:color w:val="000000"/>
            <w:lang w:eastAsia="zh-CN"/>
          </w:rPr>
          <w:t xml:space="preserve"> (Yang et al. 2017). </w:t>
        </w:r>
        <w:r w:rsidR="00C548CB" w:rsidRPr="00AA5F27">
          <w:rPr>
            <w:rFonts w:ascii="Times New Roman" w:eastAsia="Times New Roman" w:hAnsi="Times New Roman"/>
            <w:color w:val="000000"/>
            <w:lang w:eastAsia="zh-CN"/>
          </w:rPr>
          <w:t xml:space="preserve"> </w:t>
        </w:r>
        <w:r w:rsidR="00C548CB">
          <w:rPr>
            <w:rFonts w:ascii="Times New Roman" w:eastAsia="Times New Roman" w:hAnsi="Times New Roman" w:hint="eastAsia"/>
            <w:color w:val="000000"/>
            <w:lang w:eastAsia="zh-CN"/>
          </w:rPr>
          <w:t xml:space="preserve">From the </w:t>
        </w:r>
        <w:r w:rsidR="00C548CB" w:rsidRPr="00647126">
          <w:rPr>
            <w:rFonts w:ascii="Times New Roman" w:eastAsia="Times New Roman" w:hAnsi="Times New Roman"/>
            <w:color w:val="000000"/>
            <w:lang w:eastAsia="zh-CN"/>
          </w:rPr>
          <w:t>perspective</w:t>
        </w:r>
        <w:r w:rsidR="00C548CB">
          <w:rPr>
            <w:rFonts w:ascii="Times New Roman" w:eastAsia="Times New Roman" w:hAnsi="Times New Roman" w:hint="eastAsia"/>
            <w:color w:val="000000"/>
            <w:lang w:eastAsia="zh-CN"/>
          </w:rPr>
          <w:t xml:space="preserve"> of public safety, </w:t>
        </w:r>
        <w:r w:rsidR="00C548CB">
          <w:rPr>
            <w:rFonts w:ascii="Times New Roman" w:eastAsia="Times New Roman" w:hAnsi="Times New Roman"/>
            <w:color w:val="000000"/>
            <w:lang w:eastAsia="zh-CN"/>
          </w:rPr>
          <w:t>s</w:t>
        </w:r>
        <w:r w:rsidR="00C548CB" w:rsidRPr="00AA5F27">
          <w:rPr>
            <w:rFonts w:ascii="Times New Roman" w:eastAsia="Times New Roman" w:hAnsi="Times New Roman"/>
            <w:color w:val="000000"/>
            <w:lang w:eastAsia="zh-CN"/>
          </w:rPr>
          <w:t xml:space="preserve">ubstations and power lines must be able to provide enough electricity when large numbers of evacuees plug in, or large-scale or swappable batteries must be available. This raises serious questions about grid supply and investment and points to prioritization of future research to identify where to strategically invest in grid capacity to ensure that demand every when people are most vulnerable (i.e., during evacuations). </w:t>
        </w:r>
      </w:ins>
      <w:r>
        <w:rPr>
          <w:rFonts w:ascii="Times New Roman" w:eastAsia="Times New Roman" w:hAnsi="Times New Roman"/>
          <w:color w:val="000000"/>
          <w:lang w:eastAsia="zh-CN"/>
        </w:rPr>
        <w:t>Furthermore, it points to the need to identify evacuation charging strategies that ensure chargers, incentives, and management schemes are used during evacuations to ensure that those who need to evacuate can and those that are most vulnerable are prioritized. We must assume that with large-scale adoption of EVs the rules and behaviors that we’ve previously experienced with conventional vehicles no longer apply, and that we must start to understand the new rules that will govern EV use.</w:t>
      </w:r>
    </w:p>
    <w:p w14:paraId="2CFD06A6" w14:textId="1BFA3C3D" w:rsidR="00C548CB" w:rsidDel="00C548CB" w:rsidRDefault="00C548CB" w:rsidP="00A00665">
      <w:pPr>
        <w:jc w:val="both"/>
        <w:rPr>
          <w:del w:id="211" w:author="Kairui Feng" w:date="2018-08-22T16:58:00Z"/>
          <w:rFonts w:ascii="Times New Roman" w:eastAsia="Times New Roman" w:hAnsi="Times New Roman"/>
          <w:color w:val="000000"/>
          <w:lang w:eastAsia="zh-CN"/>
        </w:rPr>
      </w:pPr>
    </w:p>
    <w:p w14:paraId="69E5AF79" w14:textId="77777777" w:rsidR="00C548CB" w:rsidRDefault="00C548CB" w:rsidP="00A00665">
      <w:pPr>
        <w:jc w:val="both"/>
        <w:rPr>
          <w:ins w:id="212" w:author="Kairui Feng" w:date="2018-08-22T16:58:00Z"/>
          <w:rFonts w:ascii="Times New Roman" w:eastAsia="Times New Roman" w:hAnsi="Times New Roman"/>
          <w:color w:val="000000"/>
          <w:lang w:eastAsia="zh-CN"/>
        </w:rPr>
      </w:pPr>
    </w:p>
    <w:p w14:paraId="23BD41F2" w14:textId="7B24F1C1" w:rsidR="00B81D05" w:rsidRDefault="00DA2E3D" w:rsidP="00A00665">
      <w:pPr>
        <w:jc w:val="both"/>
        <w:rPr>
          <w:ins w:id="213" w:author="Kairui Feng" w:date="2018-08-22T16:55:00Z"/>
          <w:rFonts w:ascii="Times New Roman" w:eastAsia="Times New Roman" w:hAnsi="Times New Roman"/>
          <w:color w:val="000000"/>
          <w:lang w:eastAsia="zh-CN"/>
        </w:rPr>
      </w:pPr>
      <w:del w:id="214" w:author="Kairui Feng" w:date="2018-08-22T16:42:00Z">
        <w:r w:rsidDel="00D51120">
          <w:rPr>
            <w:rFonts w:ascii="Times New Roman" w:eastAsia="Times New Roman" w:hAnsi="Times New Roman" w:hint="eastAsia"/>
            <w:color w:val="000000"/>
            <w:lang w:eastAsia="zh-CN"/>
          </w:rPr>
          <w:delText>However</w:delText>
        </w:r>
      </w:del>
      <w:ins w:id="215" w:author="Kairui Feng" w:date="2018-08-22T16:42:00Z">
        <w:r w:rsidR="00D51120">
          <w:rPr>
            <w:rFonts w:ascii="Times New Roman" w:eastAsia="Times New Roman" w:hAnsi="Times New Roman" w:hint="eastAsia"/>
            <w:color w:val="000000"/>
            <w:lang w:eastAsia="zh-CN"/>
          </w:rPr>
          <w:t>Here we also discover that</w:t>
        </w:r>
      </w:ins>
      <w:del w:id="216" w:author="Kairui Feng" w:date="2018-08-22T16:42:00Z">
        <w:r w:rsidDel="00D51120">
          <w:rPr>
            <w:rFonts w:ascii="Times New Roman" w:eastAsia="Times New Roman" w:hAnsi="Times New Roman" w:hint="eastAsia"/>
            <w:color w:val="000000"/>
            <w:lang w:eastAsia="zh-CN"/>
          </w:rPr>
          <w:delText>,</w:delText>
        </w:r>
      </w:del>
      <w:r>
        <w:rPr>
          <w:rFonts w:ascii="Times New Roman" w:eastAsia="Times New Roman" w:hAnsi="Times New Roman" w:hint="eastAsia"/>
          <w:color w:val="000000"/>
          <w:lang w:eastAsia="zh-CN"/>
        </w:rPr>
        <w:t xml:space="preserve"> a proper </w:t>
      </w:r>
      <w:r w:rsidR="004C5D65">
        <w:rPr>
          <w:rFonts w:ascii="Times New Roman" w:eastAsia="Times New Roman" w:hAnsi="Times New Roman" w:hint="eastAsia"/>
          <w:color w:val="000000"/>
          <w:lang w:eastAsia="zh-CN"/>
        </w:rPr>
        <w:t xml:space="preserve">EV portion might </w:t>
      </w:r>
      <w:r>
        <w:rPr>
          <w:rFonts w:ascii="Times New Roman" w:eastAsia="Times New Roman" w:hAnsi="Times New Roman"/>
          <w:color w:val="000000"/>
          <w:lang w:eastAsia="zh-CN"/>
        </w:rPr>
        <w:t xml:space="preserve">weaken the </w:t>
      </w:r>
      <w:r w:rsidR="00FE6B39">
        <w:rPr>
          <w:rFonts w:ascii="Times New Roman" w:eastAsia="Times New Roman" w:hAnsi="Times New Roman"/>
          <w:color w:val="000000"/>
          <w:lang w:eastAsia="zh-CN"/>
        </w:rPr>
        <w:t>gasoline</w:t>
      </w:r>
      <w:r>
        <w:rPr>
          <w:rFonts w:ascii="Times New Roman" w:eastAsia="Times New Roman" w:hAnsi="Times New Roman"/>
          <w:color w:val="000000"/>
          <w:lang w:eastAsia="zh-CN"/>
        </w:rPr>
        <w:t xml:space="preserve"> shortage problem of evacuation.</w:t>
      </w:r>
      <w:r w:rsidR="00595D7F">
        <w:rPr>
          <w:rFonts w:ascii="Times New Roman" w:eastAsia="Times New Roman" w:hAnsi="Times New Roman"/>
          <w:color w:val="000000"/>
          <w:lang w:eastAsia="zh-CN"/>
        </w:rPr>
        <w:t xml:space="preserve"> Florida was facing a larger </w:t>
      </w:r>
      <w:r w:rsidR="003E19C4">
        <w:rPr>
          <w:rFonts w:ascii="Times New Roman" w:eastAsia="Times New Roman" w:hAnsi="Times New Roman"/>
          <w:color w:val="000000"/>
          <w:lang w:eastAsia="zh-CN"/>
        </w:rPr>
        <w:t>gasoline</w:t>
      </w:r>
      <w:r w:rsidR="00595D7F">
        <w:rPr>
          <w:rFonts w:ascii="Times New Roman" w:eastAsia="Times New Roman" w:hAnsi="Times New Roman"/>
          <w:color w:val="000000"/>
          <w:lang w:eastAsia="zh-CN"/>
        </w:rPr>
        <w:t xml:space="preserve"> shortage problem during last summer</w:t>
      </w:r>
      <w:r w:rsidR="00FE6B39">
        <w:rPr>
          <w:rFonts w:ascii="Times New Roman" w:eastAsia="Times New Roman" w:hAnsi="Times New Roman"/>
          <w:color w:val="000000"/>
          <w:lang w:eastAsia="zh-CN"/>
        </w:rPr>
        <w:t xml:space="preserve"> – 58%</w:t>
      </w:r>
      <w:r w:rsidR="00FE6B39">
        <w:rPr>
          <w:rFonts w:ascii="Times New Roman" w:eastAsia="Times New Roman" w:hAnsi="Times New Roman" w:hint="eastAsia"/>
          <w:color w:val="000000"/>
          <w:lang w:eastAsia="zh-CN"/>
        </w:rPr>
        <w:t xml:space="preserve"> </w:t>
      </w:r>
      <w:r w:rsidR="00FE6B39" w:rsidRPr="00FE6B39">
        <w:rPr>
          <w:rFonts w:ascii="Times New Roman" w:eastAsia="Times New Roman" w:hAnsi="Times New Roman"/>
          <w:color w:val="000000"/>
          <w:lang w:eastAsia="zh-CN"/>
        </w:rPr>
        <w:t xml:space="preserve">gasoline </w:t>
      </w:r>
      <w:r w:rsidR="00FE6B39">
        <w:rPr>
          <w:rFonts w:ascii="Times New Roman" w:eastAsia="Times New Roman" w:hAnsi="Times New Roman"/>
          <w:color w:val="000000"/>
          <w:lang w:eastAsia="zh-CN"/>
        </w:rPr>
        <w:t>stations at Gainesville</w:t>
      </w:r>
      <w:r w:rsidR="00FE6B39" w:rsidRPr="00FE6B39">
        <w:rPr>
          <w:rFonts w:ascii="Times New Roman" w:eastAsia="Times New Roman" w:hAnsi="Times New Roman"/>
          <w:color w:val="000000"/>
          <w:lang w:eastAsia="zh-CN"/>
        </w:rPr>
        <w:t xml:space="preserve"> </w:t>
      </w:r>
      <w:r w:rsidR="00FE6B39">
        <w:rPr>
          <w:rFonts w:ascii="Times New Roman" w:eastAsia="Times New Roman" w:hAnsi="Times New Roman"/>
          <w:color w:val="000000"/>
          <w:lang w:eastAsia="zh-CN"/>
        </w:rPr>
        <w:t>are out of gas, while 40% for Miami and 35% for Tampa</w:t>
      </w:r>
      <w:r w:rsidR="0003550F">
        <w:rPr>
          <w:rFonts w:ascii="Times New Roman" w:eastAsia="Times New Roman" w:hAnsi="Times New Roman"/>
          <w:color w:val="000000"/>
          <w:lang w:eastAsia="zh-CN"/>
        </w:rPr>
        <w:t xml:space="preserve"> and many people line up for hours to get the gasoline for evacuation</w:t>
      </w:r>
      <w:r w:rsidR="00FE6B39">
        <w:rPr>
          <w:rFonts w:ascii="Times New Roman" w:eastAsia="Times New Roman" w:hAnsi="Times New Roman"/>
          <w:color w:val="000000"/>
          <w:lang w:eastAsia="zh-CN"/>
        </w:rPr>
        <w:t xml:space="preserve"> </w:t>
      </w:r>
      <w:r w:rsidR="003E19C4">
        <w:rPr>
          <w:rFonts w:ascii="Times New Roman" w:eastAsia="Times New Roman" w:hAnsi="Times New Roman"/>
          <w:color w:val="000000"/>
          <w:lang w:eastAsia="zh-CN"/>
        </w:rPr>
        <w:t>(</w:t>
      </w:r>
      <w:r w:rsidR="00FE6B39">
        <w:rPr>
          <w:rFonts w:ascii="Times New Roman" w:eastAsia="Times New Roman" w:hAnsi="Times New Roman"/>
          <w:color w:val="000000"/>
          <w:lang w:eastAsia="zh-CN"/>
        </w:rPr>
        <w:t>USA Today 2017</w:t>
      </w:r>
      <w:r w:rsidR="003E19C4">
        <w:rPr>
          <w:rFonts w:ascii="Times New Roman" w:eastAsia="Times New Roman" w:hAnsi="Times New Roman"/>
          <w:color w:val="000000"/>
          <w:lang w:eastAsia="zh-CN"/>
        </w:rPr>
        <w:t>)</w:t>
      </w:r>
      <w:r w:rsidR="00595D7F">
        <w:rPr>
          <w:rFonts w:ascii="Times New Roman" w:eastAsia="Times New Roman" w:hAnsi="Times New Roman"/>
          <w:color w:val="000000"/>
          <w:lang w:eastAsia="zh-CN"/>
        </w:rPr>
        <w:t>.</w:t>
      </w:r>
      <w:r w:rsidR="00FE6B39">
        <w:rPr>
          <w:rFonts w:ascii="Times New Roman" w:eastAsia="Times New Roman" w:hAnsi="Times New Roman"/>
          <w:color w:val="000000"/>
          <w:lang w:eastAsia="zh-CN"/>
        </w:rPr>
        <w:t xml:space="preserve"> If the EV </w:t>
      </w:r>
      <w:r w:rsidR="00FE6B39" w:rsidRPr="00FE6B39">
        <w:rPr>
          <w:rFonts w:ascii="Times New Roman" w:eastAsia="Times New Roman" w:hAnsi="Times New Roman"/>
          <w:color w:val="000000"/>
          <w:lang w:eastAsia="zh-CN"/>
        </w:rPr>
        <w:t>occupancy</w:t>
      </w:r>
      <w:r w:rsidR="00FE6B39">
        <w:rPr>
          <w:rFonts w:ascii="Times New Roman" w:eastAsia="Times New Roman" w:hAnsi="Times New Roman"/>
          <w:color w:val="000000"/>
          <w:lang w:eastAsia="zh-CN"/>
        </w:rPr>
        <w:t xml:space="preserve"> rate in Florida is raised to 35%, </w:t>
      </w:r>
      <w:r w:rsidR="0003550F">
        <w:rPr>
          <w:rFonts w:ascii="Times New Roman" w:eastAsia="Times New Roman" w:hAnsi="Times New Roman"/>
          <w:color w:val="000000"/>
          <w:lang w:eastAsia="zh-CN"/>
        </w:rPr>
        <w:t xml:space="preserve">hopefully </w:t>
      </w:r>
      <w:r w:rsidR="00FE6B39">
        <w:rPr>
          <w:rFonts w:ascii="Times New Roman" w:eastAsia="Times New Roman" w:hAnsi="Times New Roman"/>
          <w:color w:val="000000"/>
          <w:lang w:eastAsia="zh-CN"/>
        </w:rPr>
        <w:t xml:space="preserve">it will weaken gasoline </w:t>
      </w:r>
      <w:r w:rsidR="0003550F">
        <w:rPr>
          <w:rFonts w:ascii="Times New Roman" w:eastAsia="Times New Roman" w:hAnsi="Times New Roman"/>
          <w:color w:val="000000"/>
          <w:lang w:eastAsia="zh-CN"/>
        </w:rPr>
        <w:t>shortage problem by a large portion and not affect the well-functioning of the power network (The lowest</w:t>
      </w:r>
      <w:r w:rsidR="00C519A3">
        <w:rPr>
          <w:rFonts w:ascii="Times New Roman" w:eastAsia="Times New Roman" w:hAnsi="Times New Roman"/>
          <w:color w:val="000000"/>
          <w:lang w:eastAsia="zh-CN"/>
        </w:rPr>
        <w:t xml:space="preserve"> EV portion</w:t>
      </w:r>
      <w:r w:rsidR="0003550F">
        <w:rPr>
          <w:rFonts w:ascii="Times New Roman" w:eastAsia="Times New Roman" w:hAnsi="Times New Roman"/>
          <w:color w:val="000000"/>
          <w:lang w:eastAsia="zh-CN"/>
        </w:rPr>
        <w:t xml:space="preserve"> threshold for power outage occurrence</w:t>
      </w:r>
      <w:r w:rsidR="00830178">
        <w:rPr>
          <w:rFonts w:ascii="Times New Roman" w:eastAsia="Times New Roman" w:hAnsi="Times New Roman"/>
          <w:color w:val="000000"/>
          <w:lang w:eastAsia="zh-CN"/>
        </w:rPr>
        <w:t xml:space="preserve">s is </w:t>
      </w:r>
      <w:r w:rsidR="00237338">
        <w:rPr>
          <w:rFonts w:ascii="Times New Roman" w:eastAsia="Times New Roman" w:hAnsi="Times New Roman"/>
          <w:color w:val="000000"/>
          <w:lang w:eastAsia="zh-CN"/>
        </w:rPr>
        <w:t>~45% at FPC</w:t>
      </w:r>
      <w:r w:rsidR="0003550F">
        <w:rPr>
          <w:rFonts w:ascii="Times New Roman" w:eastAsia="Times New Roman" w:hAnsi="Times New Roman"/>
          <w:color w:val="000000"/>
          <w:lang w:eastAsia="zh-CN"/>
        </w:rPr>
        <w:t>).</w:t>
      </w:r>
      <w:r w:rsidR="00B34C69">
        <w:rPr>
          <w:rFonts w:ascii="Times New Roman" w:eastAsia="Times New Roman" w:hAnsi="Times New Roman"/>
          <w:color w:val="000000"/>
          <w:lang w:eastAsia="zh-CN"/>
        </w:rPr>
        <w:t xml:space="preserve"> </w:t>
      </w:r>
      <w:ins w:id="217" w:author="Kairui Feng" w:date="2018-08-22T16:55:00Z">
        <w:r w:rsidR="00B81D05" w:rsidRPr="00B81D05">
          <w:rPr>
            <w:rFonts w:ascii="Times New Roman" w:eastAsia="Times New Roman" w:hAnsi="Times New Roman"/>
            <w:color w:val="000000"/>
            <w:lang w:eastAsia="zh-CN"/>
          </w:rPr>
          <w:t xml:space="preserve">This would </w:t>
        </w:r>
        <w:proofErr w:type="gramStart"/>
        <w:r w:rsidR="00B81D05" w:rsidRPr="00B81D05">
          <w:rPr>
            <w:rFonts w:ascii="Times New Roman" w:eastAsia="Times New Roman" w:hAnsi="Times New Roman"/>
            <w:color w:val="000000"/>
            <w:lang w:eastAsia="zh-CN"/>
          </w:rPr>
          <w:t>possibly lead</w:t>
        </w:r>
        <w:proofErr w:type="gramEnd"/>
        <w:r w:rsidR="00B81D05" w:rsidRPr="00B81D05">
          <w:rPr>
            <w:rFonts w:ascii="Times New Roman" w:eastAsia="Times New Roman" w:hAnsi="Times New Roman"/>
            <w:color w:val="000000"/>
            <w:lang w:eastAsia="zh-CN"/>
          </w:rPr>
          <w:t xml:space="preserve"> to additional traffic amount since more people might choose to evacuate before Irma because of the easier access to gasoline. On the other side, it would also increase the efficiency of evacuation because this might </w:t>
        </w:r>
        <w:r w:rsidR="00B81D05" w:rsidRPr="00B81D05">
          <w:rPr>
            <w:rFonts w:ascii="Times New Roman" w:eastAsia="Times New Roman" w:hAnsi="Times New Roman"/>
            <w:color w:val="000000"/>
            <w:lang w:eastAsia="zh-CN"/>
          </w:rPr>
          <w:lastRenderedPageBreak/>
          <w:t xml:space="preserve">make large region all lanes one-way evacuation possible. One of the main concerns for Florida local government to open both sides of the highway for evacuation is </w:t>
        </w:r>
      </w:ins>
      <w:ins w:id="218" w:author="Kairui Feng" w:date="2018-09-14T13:14:00Z">
        <w:r w:rsidR="0062303A">
          <w:rPr>
            <w:rFonts w:ascii="Times New Roman" w:eastAsia="Times New Roman" w:hAnsi="Times New Roman" w:hint="eastAsia"/>
            <w:color w:val="000000"/>
            <w:lang w:eastAsia="zh-CN"/>
          </w:rPr>
          <w:t>that</w:t>
        </w:r>
      </w:ins>
      <w:ins w:id="219" w:author="Kairui Feng" w:date="2018-08-22T16:55:00Z">
        <w:r w:rsidR="00B81D05" w:rsidRPr="00B81D05">
          <w:rPr>
            <w:rFonts w:ascii="Times New Roman" w:eastAsia="Times New Roman" w:hAnsi="Times New Roman"/>
            <w:color w:val="000000"/>
            <w:lang w:eastAsia="zh-CN"/>
          </w:rPr>
          <w:t xml:space="preserve"> the counter side traffic is necessary for the supplement of gasoline (Miami Local News 2017). The most convincing way to combine the benefits of EV and normal vehicles under evacuation might be hybrid power. For a typical hybrid power vehicle, such as Chevrolet Volt 2018, it can drive on electricity for ~50 miles (13% total power) and on gasoline for ~350 miles (87% total power).  The electricity capacity may increase its ability to search gasoline in a larger area. This concurs the problem of local gasoline shortage. And also, good gasoline-only endurance performance helps the government to manage the electricity resources. For the power </w:t>
        </w:r>
        <w:proofErr w:type="gramStart"/>
        <w:r w:rsidR="00B81D05" w:rsidRPr="00B81D05">
          <w:rPr>
            <w:rFonts w:ascii="Times New Roman" w:eastAsia="Times New Roman" w:hAnsi="Times New Roman"/>
            <w:color w:val="000000"/>
            <w:lang w:eastAsia="zh-CN"/>
          </w:rPr>
          <w:t>grid,  using</w:t>
        </w:r>
        <w:proofErr w:type="gramEnd"/>
        <w:r w:rsidR="00B81D05" w:rsidRPr="00B81D05">
          <w:rPr>
            <w:rFonts w:ascii="Times New Roman" w:eastAsia="Times New Roman" w:hAnsi="Times New Roman"/>
            <w:color w:val="000000"/>
            <w:lang w:eastAsia="zh-CN"/>
          </w:rPr>
          <w:t xml:space="preserve"> as much hybrid vehicles as possible do no harm to the power network (13% is under the 45% threshold).</w:t>
        </w:r>
      </w:ins>
    </w:p>
    <w:p w14:paraId="2E1C1468" w14:textId="2E979ECE" w:rsidR="004C5D65" w:rsidRPr="004E6141" w:rsidDel="00B81D05" w:rsidRDefault="00B34C69" w:rsidP="00A00665">
      <w:pPr>
        <w:jc w:val="both"/>
        <w:rPr>
          <w:del w:id="220" w:author="Kairui Feng" w:date="2018-08-22T16:55:00Z"/>
          <w:rFonts w:ascii="Times New Roman" w:eastAsia="Times New Roman" w:hAnsi="Times New Roman"/>
          <w:color w:val="000000"/>
          <w:lang w:eastAsia="zh-CN"/>
        </w:rPr>
      </w:pPr>
      <w:del w:id="221" w:author="Kairui Feng" w:date="2018-08-22T16:55:00Z">
        <w:r w:rsidDel="00B81D05">
          <w:rPr>
            <w:rFonts w:ascii="Times New Roman" w:eastAsia="Times New Roman" w:hAnsi="Times New Roman"/>
            <w:color w:val="000000"/>
            <w:lang w:eastAsia="zh-CN"/>
          </w:rPr>
          <w:delText xml:space="preserve">This </w:delText>
        </w:r>
        <w:r w:rsidR="00C412E2" w:rsidDel="00B81D05">
          <w:rPr>
            <w:rFonts w:ascii="Times New Roman" w:eastAsia="Times New Roman" w:hAnsi="Times New Roman"/>
            <w:color w:val="000000"/>
            <w:lang w:eastAsia="zh-CN"/>
          </w:rPr>
          <w:delText>would possibly</w:delText>
        </w:r>
        <w:r w:rsidDel="00B81D05">
          <w:rPr>
            <w:rFonts w:ascii="Times New Roman" w:eastAsia="Times New Roman" w:hAnsi="Times New Roman"/>
            <w:color w:val="000000"/>
            <w:lang w:eastAsia="zh-CN"/>
          </w:rPr>
          <w:delText xml:space="preserve"> lead to additional traffic amount,</w:delText>
        </w:r>
        <w:r w:rsidDel="00B81D05">
          <w:rPr>
            <w:rFonts w:ascii="Times New Roman" w:eastAsia="Times New Roman" w:hAnsi="Times New Roman" w:hint="eastAsia"/>
            <w:color w:val="000000"/>
            <w:lang w:eastAsia="zh-CN"/>
          </w:rPr>
          <w:delText xml:space="preserve"> since more people </w:delText>
        </w:r>
        <w:r w:rsidR="006B329D" w:rsidDel="00B81D05">
          <w:rPr>
            <w:rFonts w:ascii="Times New Roman" w:eastAsia="Times New Roman" w:hAnsi="Times New Roman"/>
            <w:color w:val="000000"/>
            <w:lang w:eastAsia="zh-CN"/>
          </w:rPr>
          <w:delText>might</w:delText>
        </w:r>
        <w:r w:rsidDel="00B81D05">
          <w:rPr>
            <w:rFonts w:ascii="Times New Roman" w:eastAsia="Times New Roman" w:hAnsi="Times New Roman" w:hint="eastAsia"/>
            <w:color w:val="000000"/>
            <w:lang w:eastAsia="zh-CN"/>
          </w:rPr>
          <w:delText xml:space="preserve"> choose to </w:delText>
        </w:r>
        <w:r w:rsidDel="00B81D05">
          <w:rPr>
            <w:rFonts w:ascii="Times New Roman" w:eastAsia="Times New Roman" w:hAnsi="Times New Roman"/>
            <w:color w:val="000000"/>
            <w:lang w:eastAsia="zh-CN"/>
          </w:rPr>
          <w:delText>evacuate</w:delText>
        </w:r>
        <w:r w:rsidDel="00B81D05">
          <w:rPr>
            <w:rFonts w:ascii="Times New Roman" w:eastAsia="Times New Roman" w:hAnsi="Times New Roman" w:hint="eastAsia"/>
            <w:color w:val="000000"/>
            <w:lang w:eastAsia="zh-CN"/>
          </w:rPr>
          <w:delText xml:space="preserve"> before Irma</w:delText>
        </w:r>
        <w:r w:rsidDel="00B81D05">
          <w:rPr>
            <w:rFonts w:ascii="Times New Roman" w:eastAsia="Times New Roman" w:hAnsi="Times New Roman"/>
            <w:color w:val="000000"/>
            <w:lang w:eastAsia="zh-CN"/>
          </w:rPr>
          <w:delText xml:space="preserve"> because </w:delText>
        </w:r>
        <w:r w:rsidDel="00B81D05">
          <w:rPr>
            <w:rFonts w:ascii="Times New Roman" w:eastAsia="Times New Roman" w:hAnsi="Times New Roman" w:hint="eastAsia"/>
            <w:color w:val="000000"/>
            <w:lang w:eastAsia="zh-CN"/>
          </w:rPr>
          <w:delText xml:space="preserve">of the easier </w:delText>
        </w:r>
        <w:r w:rsidDel="00B81D05">
          <w:rPr>
            <w:rFonts w:ascii="Times New Roman" w:eastAsia="Times New Roman" w:hAnsi="Times New Roman"/>
            <w:color w:val="000000"/>
            <w:lang w:eastAsia="zh-CN"/>
          </w:rPr>
          <w:delText xml:space="preserve">access to gasoline. However, it </w:delText>
        </w:r>
        <w:r w:rsidR="00BB3C4B" w:rsidDel="00B81D05">
          <w:rPr>
            <w:rFonts w:ascii="Times New Roman" w:eastAsia="Times New Roman" w:hAnsi="Times New Roman"/>
            <w:color w:val="000000"/>
            <w:lang w:eastAsia="zh-CN"/>
          </w:rPr>
          <w:delText xml:space="preserve">would </w:delText>
        </w:r>
        <w:r w:rsidDel="00B81D05">
          <w:rPr>
            <w:rFonts w:ascii="Times New Roman" w:eastAsia="Times New Roman" w:hAnsi="Times New Roman"/>
            <w:color w:val="000000"/>
            <w:lang w:eastAsia="zh-CN"/>
          </w:rPr>
          <w:delText xml:space="preserve">also increase the efficiency </w:delText>
        </w:r>
        <w:r w:rsidDel="00B81D05">
          <w:rPr>
            <w:rFonts w:ascii="Times New Roman" w:eastAsia="Times New Roman" w:hAnsi="Times New Roman" w:hint="eastAsia"/>
            <w:color w:val="000000"/>
            <w:lang w:eastAsia="zh-CN"/>
          </w:rPr>
          <w:delText xml:space="preserve">of </w:delText>
        </w:r>
        <w:r w:rsidDel="00B81D05">
          <w:rPr>
            <w:rFonts w:ascii="Times New Roman" w:eastAsia="Times New Roman" w:hAnsi="Times New Roman"/>
            <w:color w:val="000000"/>
            <w:lang w:eastAsia="zh-CN"/>
          </w:rPr>
          <w:delText>evacuation</w:delText>
        </w:r>
        <w:r w:rsidDel="00B81D05">
          <w:rPr>
            <w:rFonts w:ascii="Times New Roman" w:eastAsia="Times New Roman" w:hAnsi="Times New Roman" w:hint="eastAsia"/>
            <w:color w:val="000000"/>
            <w:lang w:eastAsia="zh-CN"/>
          </w:rPr>
          <w:delText xml:space="preserve"> because this mi</w:delText>
        </w:r>
        <w:r w:rsidR="00E75B5A" w:rsidDel="00B81D05">
          <w:rPr>
            <w:rFonts w:ascii="Times New Roman" w:eastAsia="Times New Roman" w:hAnsi="Times New Roman" w:hint="eastAsia"/>
            <w:color w:val="000000"/>
            <w:lang w:eastAsia="zh-CN"/>
          </w:rPr>
          <w:delText xml:space="preserve">ght make large region </w:delText>
        </w:r>
        <w:r w:rsidR="00D240B9" w:rsidRPr="00D240B9" w:rsidDel="00B81D05">
          <w:rPr>
            <w:rFonts w:ascii="Times New Roman" w:eastAsia="Times New Roman" w:hAnsi="Times New Roman"/>
            <w:color w:val="000000"/>
            <w:lang w:eastAsia="zh-CN"/>
          </w:rPr>
          <w:delText>all lanes one-way</w:delText>
        </w:r>
        <w:r w:rsidR="00D240B9" w:rsidDel="00B81D05">
          <w:rPr>
            <w:rFonts w:ascii="Times New Roman" w:eastAsia="Times New Roman" w:hAnsi="Times New Roman"/>
            <w:color w:val="000000"/>
            <w:lang w:eastAsia="zh-CN"/>
          </w:rPr>
          <w:delText xml:space="preserve"> </w:delText>
        </w:r>
        <w:r w:rsidDel="00B81D05">
          <w:rPr>
            <w:rFonts w:ascii="Times New Roman" w:eastAsia="Times New Roman" w:hAnsi="Times New Roman" w:hint="eastAsia"/>
            <w:color w:val="000000"/>
            <w:lang w:eastAsia="zh-CN"/>
          </w:rPr>
          <w:delText>evacuation</w:delText>
        </w:r>
        <w:r w:rsidDel="00B81D05">
          <w:rPr>
            <w:rFonts w:ascii="Times New Roman" w:eastAsia="Times New Roman" w:hAnsi="Times New Roman"/>
            <w:color w:val="000000"/>
            <w:lang w:eastAsia="zh-CN"/>
          </w:rPr>
          <w:delText xml:space="preserve"> possible</w:delText>
        </w:r>
        <w:r w:rsidDel="00B81D05">
          <w:rPr>
            <w:rFonts w:ascii="Times New Roman" w:eastAsia="Times New Roman" w:hAnsi="Times New Roman" w:hint="eastAsia"/>
            <w:color w:val="000000"/>
            <w:lang w:eastAsia="zh-CN"/>
          </w:rPr>
          <w:delText>.</w:delText>
        </w:r>
        <w:r w:rsidDel="00B81D05">
          <w:rPr>
            <w:rFonts w:ascii="Times New Roman" w:eastAsia="Times New Roman" w:hAnsi="Times New Roman"/>
            <w:color w:val="000000"/>
            <w:lang w:eastAsia="zh-CN"/>
          </w:rPr>
          <w:delText xml:space="preserve"> </w:delText>
        </w:r>
        <w:r w:rsidR="00851292" w:rsidDel="00B81D05">
          <w:rPr>
            <w:rFonts w:ascii="Times New Roman" w:eastAsia="Times New Roman" w:hAnsi="Times New Roman"/>
            <w:color w:val="000000"/>
            <w:lang w:eastAsia="zh-CN"/>
          </w:rPr>
          <w:delText>One of t</w:delText>
        </w:r>
        <w:r w:rsidR="00E75B5A" w:rsidDel="00B81D05">
          <w:rPr>
            <w:rFonts w:ascii="Times New Roman" w:eastAsia="Times New Roman" w:hAnsi="Times New Roman"/>
            <w:color w:val="000000"/>
            <w:lang w:eastAsia="zh-CN"/>
          </w:rPr>
          <w:delText>he main concern</w:delText>
        </w:r>
        <w:r w:rsidR="00851292" w:rsidDel="00B81D05">
          <w:rPr>
            <w:rFonts w:ascii="Times New Roman" w:eastAsia="Times New Roman" w:hAnsi="Times New Roman"/>
            <w:color w:val="000000"/>
            <w:lang w:eastAsia="zh-CN"/>
          </w:rPr>
          <w:delText>s</w:delText>
        </w:r>
        <w:r w:rsidR="00E75B5A" w:rsidDel="00B81D05">
          <w:rPr>
            <w:rFonts w:ascii="Times New Roman" w:eastAsia="Times New Roman" w:hAnsi="Times New Roman"/>
            <w:color w:val="000000"/>
            <w:lang w:eastAsia="zh-CN"/>
          </w:rPr>
          <w:delText xml:space="preserve"> for Florida local government to open both sides </w:delText>
        </w:r>
        <w:r w:rsidR="00D240B9" w:rsidDel="00B81D05">
          <w:rPr>
            <w:rFonts w:ascii="Times New Roman" w:eastAsia="Times New Roman" w:hAnsi="Times New Roman"/>
            <w:color w:val="000000"/>
            <w:lang w:eastAsia="zh-CN"/>
          </w:rPr>
          <w:delText>of highway</w:delText>
        </w:r>
        <w:r w:rsidR="00E75B5A" w:rsidDel="00B81D05">
          <w:rPr>
            <w:rFonts w:ascii="Times New Roman" w:eastAsia="Times New Roman" w:hAnsi="Times New Roman"/>
            <w:color w:val="000000"/>
            <w:lang w:eastAsia="zh-CN"/>
          </w:rPr>
          <w:delText xml:space="preserve"> for evacuation </w:delText>
        </w:r>
        <w:r w:rsidR="00E75B5A" w:rsidDel="00B81D05">
          <w:rPr>
            <w:rFonts w:ascii="Times New Roman" w:eastAsia="Times New Roman" w:hAnsi="Times New Roman" w:hint="eastAsia"/>
            <w:color w:val="000000"/>
            <w:lang w:eastAsia="zh-CN"/>
          </w:rPr>
          <w:delText xml:space="preserve">is because </w:delText>
        </w:r>
        <w:r w:rsidR="00D240B9" w:rsidDel="00B81D05">
          <w:rPr>
            <w:rFonts w:ascii="Times New Roman" w:eastAsia="Times New Roman" w:hAnsi="Times New Roman"/>
            <w:color w:val="000000"/>
            <w:lang w:eastAsia="zh-CN"/>
          </w:rPr>
          <w:delText xml:space="preserve">the </w:delText>
        </w:r>
        <w:r w:rsidR="003D61C2" w:rsidDel="00B81D05">
          <w:rPr>
            <w:rFonts w:ascii="Times New Roman" w:eastAsia="Times New Roman" w:hAnsi="Times New Roman"/>
            <w:color w:val="000000"/>
            <w:lang w:eastAsia="zh-CN"/>
          </w:rPr>
          <w:delText>counter</w:delText>
        </w:r>
        <w:r w:rsidR="00D240B9" w:rsidRPr="00D240B9" w:rsidDel="00B81D05">
          <w:rPr>
            <w:rFonts w:ascii="Times New Roman" w:eastAsia="Times New Roman" w:hAnsi="Times New Roman"/>
            <w:color w:val="000000"/>
            <w:lang w:eastAsia="zh-CN"/>
          </w:rPr>
          <w:delText xml:space="preserve"> side</w:delText>
        </w:r>
        <w:r w:rsidR="00D240B9" w:rsidDel="00B81D05">
          <w:rPr>
            <w:rFonts w:ascii="Times New Roman" w:eastAsia="Times New Roman" w:hAnsi="Times New Roman"/>
            <w:color w:val="000000"/>
            <w:lang w:eastAsia="zh-CN"/>
          </w:rPr>
          <w:delText xml:space="preserve"> traffic is necessary for the supplement of gasoline</w:delText>
        </w:r>
        <w:r w:rsidR="00851292" w:rsidDel="00B81D05">
          <w:rPr>
            <w:rFonts w:ascii="Times New Roman" w:eastAsia="Times New Roman" w:hAnsi="Times New Roman"/>
            <w:color w:val="000000"/>
            <w:lang w:eastAsia="zh-CN"/>
          </w:rPr>
          <w:delText xml:space="preserve"> (</w:delText>
        </w:r>
        <w:r w:rsidR="00851292" w:rsidDel="00B81D05">
          <w:rPr>
            <w:rFonts w:ascii="Times New Roman" w:eastAsia="Times New Roman" w:hAnsi="Times New Roman" w:hint="eastAsia"/>
            <w:color w:val="000000"/>
            <w:lang w:eastAsia="zh-CN"/>
          </w:rPr>
          <w:delText>Miami Local News 2017</w:delText>
        </w:r>
        <w:r w:rsidR="00851292" w:rsidDel="00B81D05">
          <w:rPr>
            <w:rFonts w:ascii="Times New Roman" w:eastAsia="Times New Roman" w:hAnsi="Times New Roman"/>
            <w:color w:val="000000"/>
            <w:lang w:eastAsia="zh-CN"/>
          </w:rPr>
          <w:delText>)</w:delText>
        </w:r>
        <w:r w:rsidR="00D240B9" w:rsidDel="00B81D05">
          <w:rPr>
            <w:rFonts w:ascii="Times New Roman" w:eastAsia="Times New Roman" w:hAnsi="Times New Roman"/>
            <w:color w:val="000000"/>
            <w:lang w:eastAsia="zh-CN"/>
          </w:rPr>
          <w:delText>.</w:delText>
        </w:r>
      </w:del>
    </w:p>
    <w:p w14:paraId="44F87271" w14:textId="77777777" w:rsidR="00A00665" w:rsidRPr="004E6141" w:rsidRDefault="00A00665" w:rsidP="00A00665">
      <w:pPr>
        <w:jc w:val="both"/>
        <w:rPr>
          <w:rFonts w:ascii="Times New Roman" w:eastAsia="Times New Roman" w:hAnsi="Times New Roman"/>
          <w:color w:val="000000"/>
          <w:lang w:eastAsia="zh-CN"/>
        </w:rPr>
      </w:pPr>
    </w:p>
    <w:p w14:paraId="0A4B215C" w14:textId="32E1BDA3" w:rsidR="00A00665" w:rsidRPr="004E6141" w:rsidRDefault="00EA6F05" w:rsidP="00A00665">
      <w:pPr>
        <w:jc w:val="both"/>
        <w:rPr>
          <w:rFonts w:ascii="Times New Roman" w:eastAsia="Times New Roman" w:hAnsi="Times New Roman"/>
          <w:color w:val="000000"/>
          <w:lang w:eastAsia="zh-CN"/>
        </w:rPr>
      </w:pPr>
      <w:r>
        <w:rPr>
          <w:rFonts w:ascii="Times New Roman" w:eastAsia="Times New Roman" w:hAnsi="Times New Roman"/>
          <w:color w:val="000000"/>
          <w:highlight w:val="yellow"/>
          <w:lang w:eastAsia="zh-CN"/>
        </w:rPr>
        <w:t>For conclusion, w</w:t>
      </w:r>
      <w:r w:rsidR="00A00665" w:rsidRPr="00537021">
        <w:rPr>
          <w:rFonts w:ascii="Times New Roman" w:eastAsia="Times New Roman" w:hAnsi="Times New Roman"/>
          <w:color w:val="000000"/>
          <w:highlight w:val="yellow"/>
          <w:lang w:eastAsia="zh-CN"/>
        </w:rPr>
        <w:t>e argue that policy makers need to consider this evacuation problem when promoting EVs in certain regions. For hurricane risk zones such as Florida, specific charging strategies need to be developed to avoid large demand peaks during evacuation. Also, EVs may need to be equipped with batteries that would allow a higher travel range on a single charge – another motivation for developing new battery technology such as the solid-state battery (</w:t>
      </w:r>
      <w:proofErr w:type="spellStart"/>
      <w:r w:rsidR="00A00665" w:rsidRPr="00537021">
        <w:rPr>
          <w:rFonts w:ascii="Times New Roman" w:eastAsia="Times New Roman" w:hAnsi="Times New Roman"/>
          <w:color w:val="000000"/>
          <w:highlight w:val="yellow"/>
          <w:lang w:eastAsia="zh-CN"/>
        </w:rPr>
        <w:t>Motavalli</w:t>
      </w:r>
      <w:proofErr w:type="spellEnd"/>
      <w:r w:rsidR="00A00665" w:rsidRPr="00537021">
        <w:rPr>
          <w:rFonts w:ascii="Times New Roman" w:eastAsia="Times New Roman" w:hAnsi="Times New Roman"/>
          <w:color w:val="000000"/>
          <w:highlight w:val="yellow"/>
          <w:lang w:eastAsia="zh-CN"/>
        </w:rPr>
        <w:t>, 2015).</w:t>
      </w:r>
      <w:r w:rsidR="000970F7">
        <w:rPr>
          <w:rFonts w:ascii="Times New Roman" w:eastAsia="Times New Roman" w:hAnsi="Times New Roman"/>
          <w:color w:val="000000"/>
          <w:lang w:eastAsia="zh-CN"/>
        </w:rPr>
        <w:t xml:space="preserve"> On the other side, the proper use of EV policy would be a powerful tool to release the gasoline </w:t>
      </w:r>
      <w:r w:rsidR="00B237FE">
        <w:rPr>
          <w:rFonts w:ascii="Times New Roman" w:eastAsia="Times New Roman" w:hAnsi="Times New Roman"/>
          <w:color w:val="000000"/>
          <w:lang w:eastAsia="zh-CN"/>
        </w:rPr>
        <w:t>pressure</w:t>
      </w:r>
      <w:r w:rsidR="000970F7">
        <w:rPr>
          <w:rFonts w:ascii="Times New Roman" w:eastAsia="Times New Roman" w:hAnsi="Times New Roman"/>
          <w:color w:val="000000"/>
          <w:lang w:eastAsia="zh-CN"/>
        </w:rPr>
        <w:t xml:space="preserve"> pre-hurricane and also, would help local government to develop more flexible and </w:t>
      </w:r>
      <w:r w:rsidR="00B237FE">
        <w:rPr>
          <w:rFonts w:ascii="Times New Roman" w:eastAsia="Times New Roman" w:hAnsi="Times New Roman"/>
          <w:color w:val="000000"/>
          <w:lang w:eastAsia="zh-CN"/>
        </w:rPr>
        <w:t xml:space="preserve">efficient policy to ease the traffic crisis. </w:t>
      </w:r>
    </w:p>
    <w:p w14:paraId="7F4B84C2" w14:textId="77777777" w:rsidR="00A00665" w:rsidRPr="004E6141" w:rsidRDefault="00A00665" w:rsidP="00A00665">
      <w:pPr>
        <w:jc w:val="both"/>
        <w:rPr>
          <w:rFonts w:ascii="Times New Roman" w:eastAsia="Times New Roman" w:hAnsi="Times New Roman"/>
          <w:color w:val="000000"/>
          <w:lang w:eastAsia="zh-CN"/>
        </w:rPr>
      </w:pPr>
    </w:p>
    <w:p w14:paraId="28195A85" w14:textId="2A4D8180" w:rsidR="001A58CB" w:rsidRDefault="001A58CB" w:rsidP="00A00665">
      <w:pPr>
        <w:rPr>
          <w:ins w:id="222" w:author="Ning Lin" w:date="2018-09-21T10:38:00Z"/>
          <w:rFonts w:ascii="Times New Roman" w:eastAsia="Times New Roman" w:hAnsi="Times New Roman"/>
          <w:color w:val="000000"/>
          <w:lang w:eastAsia="zh-CN"/>
        </w:rPr>
      </w:pPr>
      <w:ins w:id="223" w:author="Ning Lin" w:date="2018-09-21T10:39:00Z">
        <w:r>
          <w:rPr>
            <w:rFonts w:ascii="Times New Roman" w:eastAsia="Times New Roman" w:hAnsi="Times New Roman"/>
            <w:color w:val="000000"/>
            <w:lang w:eastAsia="zh-CN"/>
          </w:rPr>
          <w:t>Method</w:t>
        </w:r>
      </w:ins>
    </w:p>
    <w:p w14:paraId="331BC43F" w14:textId="77777777" w:rsidR="001A58CB" w:rsidRDefault="001A58CB" w:rsidP="001A58CB">
      <w:pPr>
        <w:rPr>
          <w:ins w:id="224" w:author="Ning Lin" w:date="2018-09-21T10:38:00Z"/>
          <w:rFonts w:ascii="Times New Roman" w:hAnsi="Times New Roman"/>
          <w:lang w:eastAsia="zh-CN"/>
        </w:rPr>
      </w:pPr>
      <w:ins w:id="225" w:author="Ning Lin" w:date="2018-09-21T10:38:00Z">
        <w:r>
          <w:rPr>
            <w:rFonts w:ascii="Times New Roman" w:eastAsia="Times New Roman" w:hAnsi="Times New Roman" w:hint="eastAsia"/>
            <w:color w:val="000000"/>
            <w:lang w:eastAsia="zh-CN"/>
          </w:rPr>
          <w:t xml:space="preserve">Although the traffic on main highways Florida are recorded during Irma evacuation, the local highways have no data available, which may lead to a large bias of traffic </w:t>
        </w:r>
        <w:proofErr w:type="spellStart"/>
        <w:r>
          <w:rPr>
            <w:rFonts w:ascii="Times New Roman" w:eastAsia="Times New Roman" w:hAnsi="Times New Roman" w:hint="eastAsia"/>
            <w:color w:val="000000"/>
            <w:lang w:eastAsia="zh-CN"/>
          </w:rPr>
          <w:t>ammount</w:t>
        </w:r>
        <w:proofErr w:type="spellEnd"/>
        <w:r>
          <w:rPr>
            <w:rFonts w:ascii="Times New Roman" w:eastAsia="Times New Roman" w:hAnsi="Times New Roman" w:hint="eastAsia"/>
            <w:color w:val="000000"/>
            <w:lang w:eastAsia="zh-CN"/>
          </w:rPr>
          <w:t xml:space="preserve">. To solve this problem, </w:t>
        </w:r>
        <w:r>
          <w:rPr>
            <w:rFonts w:ascii="Times New Roman" w:eastAsia="Times New Roman" w:hAnsi="Times New Roman"/>
            <w:color w:val="000000"/>
            <w:lang w:eastAsia="zh-CN"/>
          </w:rPr>
          <w:t xml:space="preserve">Feng and Lin (2018) estimated the </w:t>
        </w:r>
        <w:r w:rsidRPr="004E6141">
          <w:rPr>
            <w:rFonts w:ascii="Times New Roman" w:eastAsia="Times New Roman" w:hAnsi="Times New Roman"/>
            <w:color w:val="000000"/>
            <w:lang w:eastAsia="zh-CN"/>
          </w:rPr>
          <w:t xml:space="preserve">traffic </w:t>
        </w:r>
        <w:r>
          <w:rPr>
            <w:rFonts w:ascii="Times New Roman" w:eastAsia="Times New Roman" w:hAnsi="Times New Roman"/>
            <w:color w:val="000000"/>
            <w:lang w:eastAsia="zh-CN"/>
          </w:rPr>
          <w:t>demand</w:t>
        </w:r>
        <w:r w:rsidRPr="004E6141">
          <w:rPr>
            <w:rFonts w:ascii="Times New Roman" w:eastAsia="Times New Roman" w:hAnsi="Times New Roman"/>
            <w:color w:val="000000"/>
            <w:lang w:eastAsia="zh-CN"/>
          </w:rPr>
          <w:t xml:space="preserve"> </w:t>
        </w:r>
        <w:r>
          <w:rPr>
            <w:rFonts w:ascii="Times New Roman" w:eastAsia="Times New Roman" w:hAnsi="Times New Roman" w:hint="eastAsia"/>
            <w:color w:val="000000"/>
            <w:lang w:eastAsia="zh-CN"/>
          </w:rPr>
          <w:t xml:space="preserve">for </w:t>
        </w:r>
        <w:r>
          <w:rPr>
            <w:rFonts w:ascii="Times New Roman" w:eastAsia="Times New Roman" w:hAnsi="Times New Roman"/>
            <w:color w:val="000000"/>
            <w:lang w:eastAsia="zh-CN"/>
          </w:rPr>
          <w:t>Florida</w:t>
        </w:r>
        <w:r>
          <w:rPr>
            <w:rFonts w:ascii="Times New Roman" w:eastAsia="Times New Roman" w:hAnsi="Times New Roman" w:hint="eastAsia"/>
            <w:color w:val="000000"/>
            <w:lang w:eastAsia="zh-CN"/>
          </w:rPr>
          <w:t xml:space="preserve"> highways</w:t>
        </w:r>
        <w:r>
          <w:rPr>
            <w:rFonts w:ascii="Times New Roman" w:eastAsia="Times New Roman" w:hAnsi="Times New Roman"/>
            <w:color w:val="000000"/>
            <w:lang w:eastAsia="zh-CN"/>
          </w:rPr>
          <w:t xml:space="preserve"> (</w:t>
        </w:r>
        <w:r>
          <w:rPr>
            <w:rFonts w:ascii="Times New Roman" w:hAnsi="Times New Roman" w:hint="eastAsia"/>
            <w:lang w:eastAsia="zh-CN"/>
          </w:rPr>
          <w:t>speed limit</w:t>
        </w:r>
        <w:r>
          <w:rPr>
            <w:rFonts w:ascii="Times New Roman" w:hAnsi="Times New Roman" w:hint="eastAsia"/>
            <w:lang w:eastAsia="zh-CN"/>
          </w:rPr>
          <w:t>≥</w:t>
        </w:r>
        <w:r>
          <w:rPr>
            <w:rFonts w:ascii="Times New Roman" w:hAnsi="Times New Roman" w:hint="eastAsia"/>
            <w:lang w:eastAsia="zh-CN"/>
          </w:rPr>
          <w:t xml:space="preserve"> 35 mph</w:t>
        </w:r>
        <w:r>
          <w:rPr>
            <w:rFonts w:ascii="Times New Roman" w:hAnsi="Times New Roman"/>
            <w:lang w:eastAsia="zh-CN"/>
          </w:rPr>
          <w:t>)</w:t>
        </w:r>
        <w:r>
          <w:rPr>
            <w:rFonts w:ascii="Times New Roman" w:eastAsia="Times New Roman" w:hAnsi="Times New Roman"/>
            <w:color w:val="000000"/>
            <w:lang w:eastAsia="zh-CN"/>
          </w:rPr>
          <w:t xml:space="preserve"> during Hurricane Irma, using partial observations and the game-theory-based user equilibrium assignment model</w:t>
        </w:r>
        <w:r>
          <w:rPr>
            <w:rFonts w:ascii="Times New Roman" w:hAnsi="Times New Roman"/>
            <w:lang w:eastAsia="zh-CN"/>
          </w:rPr>
          <w:t>.</w:t>
        </w:r>
        <w:r>
          <w:rPr>
            <w:rFonts w:ascii="Times New Roman" w:hAnsi="Times New Roman" w:hint="eastAsia"/>
            <w:lang w:eastAsia="zh-CN"/>
          </w:rPr>
          <w:t xml:space="preserve"> </w:t>
        </w:r>
        <w:r>
          <w:rPr>
            <w:rFonts w:ascii="Times New Roman" w:hAnsi="Times New Roman"/>
            <w:lang w:eastAsia="zh-CN"/>
          </w:rPr>
          <w:t xml:space="preserve">Based on traffic demand estimation, </w:t>
        </w:r>
        <w:r>
          <w:rPr>
            <w:rFonts w:ascii="Times New Roman" w:hAnsi="Times New Roman" w:hint="eastAsia"/>
            <w:lang w:eastAsia="zh-CN"/>
          </w:rPr>
          <w:t xml:space="preserve">we reconstruct the evacuation traffic time series for </w:t>
        </w:r>
        <w:r>
          <w:rPr>
            <w:rFonts w:ascii="Times New Roman" w:hAnsi="Times New Roman"/>
            <w:lang w:eastAsia="zh-CN"/>
          </w:rPr>
          <w:t>each highway</w:t>
        </w:r>
        <w:r>
          <w:rPr>
            <w:rFonts w:ascii="Times New Roman" w:hAnsi="Times New Roman" w:hint="eastAsia"/>
            <w:lang w:eastAsia="zh-CN"/>
          </w:rPr>
          <w:t xml:space="preserve"> </w:t>
        </w:r>
        <w:r>
          <w:rPr>
            <w:rFonts w:ascii="Times New Roman" w:hAnsi="Times New Roman"/>
            <w:lang w:eastAsia="zh-CN"/>
          </w:rPr>
          <w:t>in</w:t>
        </w:r>
        <w:r>
          <w:rPr>
            <w:rFonts w:ascii="Times New Roman" w:hAnsi="Times New Roman" w:hint="eastAsia"/>
            <w:lang w:eastAsia="zh-CN"/>
          </w:rPr>
          <w:t xml:space="preserve"> Florida</w:t>
        </w:r>
        <w:r>
          <w:rPr>
            <w:rFonts w:ascii="Times New Roman" w:hAnsi="Times New Roman"/>
            <w:lang w:eastAsia="zh-CN"/>
          </w:rPr>
          <w:t xml:space="preserve"> during Irma</w:t>
        </w:r>
        <w:r>
          <w:rPr>
            <w:rFonts w:ascii="Times New Roman" w:hAnsi="Times New Roman" w:hint="eastAsia"/>
            <w:lang w:eastAsia="zh-CN"/>
          </w:rPr>
          <w:t xml:space="preserve">. </w:t>
        </w:r>
        <w:r>
          <w:rPr>
            <w:rFonts w:ascii="Times New Roman" w:hAnsi="Times New Roman"/>
            <w:lang w:eastAsia="zh-CN"/>
          </w:rPr>
          <w:t>To do so, we trace each evacuating</w:t>
        </w:r>
        <w:r>
          <w:rPr>
            <w:rFonts w:ascii="Times New Roman" w:hAnsi="Times New Roman" w:hint="eastAsia"/>
            <w:lang w:eastAsia="zh-CN"/>
          </w:rPr>
          <w:t xml:space="preserve"> vehicle</w:t>
        </w:r>
        <w:r>
          <w:rPr>
            <w:rFonts w:ascii="Times New Roman" w:hAnsi="Times New Roman"/>
            <w:lang w:eastAsia="zh-CN"/>
          </w:rPr>
          <w:t xml:space="preserve"> through </w:t>
        </w:r>
        <w:r>
          <w:rPr>
            <w:rFonts w:ascii="Times New Roman" w:hAnsi="Times New Roman" w:hint="eastAsia"/>
            <w:lang w:eastAsia="zh-CN"/>
          </w:rPr>
          <w:t xml:space="preserve">an agent-based </w:t>
        </w:r>
        <w:r>
          <w:rPr>
            <w:rFonts w:ascii="Times New Roman" w:hAnsi="Times New Roman"/>
            <w:lang w:eastAsia="zh-CN"/>
          </w:rPr>
          <w:t>approach</w:t>
        </w:r>
        <w:r>
          <w:rPr>
            <w:rFonts w:ascii="Times New Roman" w:hAnsi="Times New Roman" w:hint="eastAsia"/>
            <w:lang w:eastAsia="zh-CN"/>
          </w:rPr>
          <w:t xml:space="preserve">. At </w:t>
        </w:r>
        <w:r>
          <w:rPr>
            <w:rFonts w:ascii="Times New Roman" w:hAnsi="Times New Roman"/>
            <w:lang w:eastAsia="zh-CN"/>
          </w:rPr>
          <w:t>each</w:t>
        </w:r>
        <w:r>
          <w:rPr>
            <w:rFonts w:ascii="Times New Roman" w:hAnsi="Times New Roman" w:hint="eastAsia"/>
            <w:lang w:eastAsia="zh-CN"/>
          </w:rPr>
          <w:t xml:space="preserve"> time step, a certain </w:t>
        </w:r>
        <w:r>
          <w:rPr>
            <w:rFonts w:ascii="Times New Roman" w:hAnsi="Times New Roman"/>
            <w:lang w:eastAsia="zh-CN"/>
          </w:rPr>
          <w:t>number of vehicles</w:t>
        </w:r>
        <w:r>
          <w:rPr>
            <w:rFonts w:ascii="Times New Roman" w:hAnsi="Times New Roman" w:hint="eastAsia"/>
            <w:lang w:eastAsia="zh-CN"/>
          </w:rPr>
          <w:t xml:space="preserve"> go out of one place and head to another place</w:t>
        </w:r>
        <w:r>
          <w:rPr>
            <w:rFonts w:ascii="Times New Roman" w:hAnsi="Times New Roman"/>
            <w:lang w:eastAsia="zh-CN"/>
          </w:rPr>
          <w:t>, according to the traffic demand</w:t>
        </w:r>
        <w:r>
          <w:rPr>
            <w:rFonts w:ascii="Times New Roman" w:hAnsi="Times New Roman" w:hint="eastAsia"/>
            <w:lang w:eastAsia="zh-CN"/>
          </w:rPr>
          <w:t xml:space="preserve">. Some of </w:t>
        </w:r>
        <w:r>
          <w:rPr>
            <w:rFonts w:ascii="Times New Roman" w:hAnsi="Times New Roman"/>
            <w:lang w:eastAsia="zh-CN"/>
          </w:rPr>
          <w:t>them</w:t>
        </w:r>
        <w:r>
          <w:rPr>
            <w:rFonts w:ascii="Times New Roman" w:hAnsi="Times New Roman" w:hint="eastAsia"/>
            <w:lang w:eastAsia="zh-CN"/>
          </w:rPr>
          <w:t xml:space="preserve"> </w:t>
        </w:r>
        <w:r>
          <w:rPr>
            <w:rFonts w:ascii="Times New Roman" w:hAnsi="Times New Roman"/>
            <w:lang w:eastAsia="zh-CN"/>
          </w:rPr>
          <w:t xml:space="preserve">have </w:t>
        </w:r>
        <w:r>
          <w:rPr>
            <w:rFonts w:ascii="Times New Roman" w:hAnsi="Times New Roman" w:hint="eastAsia"/>
            <w:lang w:eastAsia="zh-CN"/>
          </w:rPr>
          <w:t>already evacuated from other places</w:t>
        </w:r>
        <w:r>
          <w:rPr>
            <w:rFonts w:ascii="Times New Roman" w:hAnsi="Times New Roman"/>
            <w:lang w:eastAsia="zh-CN"/>
          </w:rPr>
          <w:t xml:space="preserve"> (with reduced battery power)</w:t>
        </w:r>
        <w:r>
          <w:rPr>
            <w:rFonts w:ascii="Times New Roman" w:hAnsi="Times New Roman" w:hint="eastAsia"/>
            <w:lang w:eastAsia="zh-CN"/>
          </w:rPr>
          <w:t xml:space="preserve"> and others are local </w:t>
        </w:r>
        <w:r>
          <w:rPr>
            <w:rFonts w:ascii="Times New Roman" w:hAnsi="Times New Roman"/>
            <w:lang w:eastAsia="zh-CN"/>
          </w:rPr>
          <w:t>(starting with full battery power)</w:t>
        </w:r>
        <w:r>
          <w:rPr>
            <w:rFonts w:ascii="Times New Roman" w:hAnsi="Times New Roman" w:hint="eastAsia"/>
            <w:lang w:eastAsia="zh-CN"/>
          </w:rPr>
          <w:t xml:space="preserve">. </w:t>
        </w:r>
        <w:r>
          <w:rPr>
            <w:rFonts w:ascii="Times New Roman" w:hAnsi="Times New Roman"/>
            <w:lang w:eastAsia="zh-CN"/>
          </w:rPr>
          <w:t>To differentiate them, we assume that t</w:t>
        </w:r>
        <w:r>
          <w:rPr>
            <w:rFonts w:ascii="Times New Roman" w:hAnsi="Times New Roman" w:hint="eastAsia"/>
            <w:lang w:eastAsia="zh-CN"/>
          </w:rPr>
          <w:t>he evacuating portion</w:t>
        </w:r>
        <w:r>
          <w:rPr>
            <w:rFonts w:ascii="Times New Roman" w:hAnsi="Times New Roman"/>
            <w:lang w:eastAsia="zh-CN"/>
          </w:rPr>
          <w:t>s</w:t>
        </w:r>
        <w:r>
          <w:rPr>
            <w:rFonts w:ascii="Times New Roman" w:hAnsi="Times New Roman" w:hint="eastAsia"/>
            <w:lang w:eastAsia="zh-CN"/>
          </w:rPr>
          <w:t xml:space="preserve"> of local and </w:t>
        </w:r>
        <w:r>
          <w:rPr>
            <w:rFonts w:ascii="Times New Roman" w:hAnsi="Times New Roman"/>
            <w:lang w:eastAsia="zh-CN"/>
          </w:rPr>
          <w:t>in</w:t>
        </w:r>
        <w:r>
          <w:rPr>
            <w:rFonts w:ascii="Times New Roman" w:hAnsi="Times New Roman" w:hint="eastAsia"/>
            <w:lang w:eastAsia="zh-CN"/>
          </w:rPr>
          <w:t>coming vehicle</w:t>
        </w:r>
        <w:r>
          <w:rPr>
            <w:rFonts w:ascii="Times New Roman" w:hAnsi="Times New Roman"/>
            <w:lang w:eastAsia="zh-CN"/>
          </w:rPr>
          <w:t>s</w:t>
        </w:r>
        <w:r>
          <w:rPr>
            <w:rFonts w:ascii="Times New Roman" w:hAnsi="Times New Roman" w:hint="eastAsia"/>
            <w:lang w:eastAsia="zh-CN"/>
          </w:rPr>
          <w:t xml:space="preserve"> </w:t>
        </w:r>
        <w:r>
          <w:rPr>
            <w:rFonts w:ascii="Times New Roman" w:hAnsi="Times New Roman"/>
            <w:lang w:eastAsia="zh-CN"/>
          </w:rPr>
          <w:t>are</w:t>
        </w:r>
        <w:r>
          <w:rPr>
            <w:rFonts w:ascii="Times New Roman" w:hAnsi="Times New Roman" w:hint="eastAsia"/>
            <w:lang w:eastAsia="zh-CN"/>
          </w:rPr>
          <w:t xml:space="preserve"> determined by whether the incom</w:t>
        </w:r>
        <w:r>
          <w:rPr>
            <w:rFonts w:ascii="Times New Roman" w:hAnsi="Times New Roman"/>
            <w:lang w:eastAsia="zh-CN"/>
          </w:rPr>
          <w:t xml:space="preserve">ers </w:t>
        </w:r>
        <w:r>
          <w:rPr>
            <w:rFonts w:ascii="Times New Roman" w:hAnsi="Times New Roman" w:hint="eastAsia"/>
            <w:lang w:eastAsia="zh-CN"/>
          </w:rPr>
          <w:t>can find shelters or hotels</w:t>
        </w:r>
        <w:r>
          <w:rPr>
            <w:rFonts w:ascii="Times New Roman" w:hAnsi="Times New Roman"/>
            <w:lang w:eastAsia="zh-CN"/>
          </w:rPr>
          <w:t xml:space="preserve">. When the local shelters and hotels </w:t>
        </w:r>
        <w:r>
          <w:rPr>
            <w:rFonts w:ascii="Times New Roman" w:hAnsi="Times New Roman" w:hint="eastAsia"/>
            <w:lang w:eastAsia="zh-CN"/>
          </w:rPr>
          <w:t>(</w:t>
        </w:r>
        <w:proofErr w:type="spellStart"/>
        <w:r>
          <w:rPr>
            <w:rFonts w:ascii="Times New Roman" w:hAnsi="Times New Roman" w:hint="eastAsia"/>
            <w:lang w:eastAsia="zh-CN"/>
          </w:rPr>
          <w:t>TCpalm</w:t>
        </w:r>
        <w:proofErr w:type="spellEnd"/>
        <w:r>
          <w:rPr>
            <w:rFonts w:ascii="Times New Roman" w:hAnsi="Times New Roman" w:hint="eastAsia"/>
            <w:lang w:eastAsia="zh-CN"/>
          </w:rPr>
          <w:t xml:space="preserve"> 2017</w:t>
        </w:r>
        <w:r>
          <w:rPr>
            <w:rFonts w:ascii="Times New Roman" w:hAnsi="Times New Roman"/>
            <w:lang w:eastAsia="zh-CN"/>
          </w:rPr>
          <w:t>,</w:t>
        </w:r>
        <w:r>
          <w:rPr>
            <w:rFonts w:ascii="Times New Roman" w:hAnsi="Times New Roman" w:hint="eastAsia"/>
            <w:lang w:eastAsia="zh-CN"/>
          </w:rPr>
          <w:t xml:space="preserve"> STR 2017)</w:t>
        </w:r>
        <w:r>
          <w:rPr>
            <w:rFonts w:ascii="Times New Roman" w:hAnsi="Times New Roman"/>
            <w:lang w:eastAsia="zh-CN"/>
          </w:rPr>
          <w:t xml:space="preserve"> become full,</w:t>
        </w:r>
        <w:r>
          <w:rPr>
            <w:rFonts w:ascii="Times New Roman" w:hAnsi="Times New Roman" w:hint="eastAsia"/>
            <w:lang w:eastAsia="zh-CN"/>
          </w:rPr>
          <w:t xml:space="preserve"> </w:t>
        </w:r>
        <w:r>
          <w:rPr>
            <w:rFonts w:ascii="Times New Roman" w:hAnsi="Times New Roman"/>
            <w:lang w:eastAsia="zh-CN"/>
          </w:rPr>
          <w:t>new incomers</w:t>
        </w:r>
        <w:r>
          <w:rPr>
            <w:rFonts w:ascii="Times New Roman" w:hAnsi="Times New Roman" w:hint="eastAsia"/>
            <w:lang w:eastAsia="zh-CN"/>
          </w:rPr>
          <w:t xml:space="preserve"> have to keep going and occupy part of </w:t>
        </w:r>
        <w:r>
          <w:rPr>
            <w:rFonts w:ascii="Times New Roman" w:hAnsi="Times New Roman"/>
            <w:lang w:eastAsia="zh-CN"/>
          </w:rPr>
          <w:t>outgoing</w:t>
        </w:r>
        <w:r>
          <w:rPr>
            <w:rFonts w:ascii="Times New Roman" w:hAnsi="Times New Roman" w:hint="eastAsia"/>
            <w:lang w:eastAsia="zh-CN"/>
          </w:rPr>
          <w:t xml:space="preserve"> evacuation flow. The other part of the evacuation flow is </w:t>
        </w:r>
        <w:r>
          <w:rPr>
            <w:rFonts w:ascii="Times New Roman" w:hAnsi="Times New Roman"/>
            <w:lang w:eastAsia="zh-CN"/>
          </w:rPr>
          <w:t xml:space="preserve">uniformly distributed to </w:t>
        </w:r>
        <w:r>
          <w:rPr>
            <w:rFonts w:ascii="Times New Roman" w:hAnsi="Times New Roman" w:hint="eastAsia"/>
            <w:lang w:eastAsia="zh-CN"/>
          </w:rPr>
          <w:t xml:space="preserve">the </w:t>
        </w:r>
        <w:r>
          <w:rPr>
            <w:rFonts w:ascii="Times New Roman" w:hAnsi="Times New Roman"/>
            <w:lang w:eastAsia="zh-CN"/>
          </w:rPr>
          <w:t xml:space="preserve">local, now including the accommodated </w:t>
        </w:r>
        <w:r>
          <w:rPr>
            <w:rFonts w:ascii="Times New Roman" w:hAnsi="Times New Roman" w:hint="eastAsia"/>
            <w:lang w:eastAsia="zh-CN"/>
          </w:rPr>
          <w:t>incom</w:t>
        </w:r>
        <w:r>
          <w:rPr>
            <w:rFonts w:ascii="Times New Roman" w:hAnsi="Times New Roman"/>
            <w:lang w:eastAsia="zh-CN"/>
          </w:rPr>
          <w:t>ers</w:t>
        </w:r>
        <w:r>
          <w:rPr>
            <w:rFonts w:ascii="Times New Roman" w:hAnsi="Times New Roman" w:hint="eastAsia"/>
            <w:lang w:eastAsia="zh-CN"/>
          </w:rPr>
          <w:t xml:space="preserve">. </w:t>
        </w:r>
      </w:ins>
    </w:p>
    <w:p w14:paraId="4B448325" w14:textId="77777777" w:rsidR="001A58CB" w:rsidRDefault="001A58CB" w:rsidP="001A58CB">
      <w:pPr>
        <w:rPr>
          <w:ins w:id="226" w:author="Ning Lin" w:date="2018-09-21T10:38:00Z"/>
          <w:rFonts w:ascii="Times New Roman" w:eastAsia="Times New Roman" w:hAnsi="Times New Roman"/>
          <w:color w:val="000000"/>
          <w:lang w:eastAsia="zh-CN"/>
        </w:rPr>
      </w:pPr>
    </w:p>
    <w:p w14:paraId="192BC677" w14:textId="77777777" w:rsidR="001A58CB" w:rsidRDefault="001A58CB" w:rsidP="001A58CB">
      <w:pPr>
        <w:rPr>
          <w:ins w:id="227" w:author="Ning Lin" w:date="2018-09-21T10:38:00Z"/>
          <w:rFonts w:ascii="Times New Roman" w:eastAsia="Times New Roman" w:hAnsi="Times New Roman"/>
          <w:color w:val="000000"/>
          <w:lang w:eastAsia="zh-CN"/>
        </w:rPr>
      </w:pPr>
      <w:ins w:id="228" w:author="Ning Lin" w:date="2018-09-21T10:38:00Z">
        <w:r>
          <w:rPr>
            <w:rFonts w:ascii="Times New Roman" w:eastAsia="Times New Roman" w:hAnsi="Times New Roman"/>
            <w:color w:val="000000"/>
            <w:lang w:eastAsia="zh-CN"/>
          </w:rPr>
          <w:t>B</w:t>
        </w:r>
        <w:r>
          <w:rPr>
            <w:rFonts w:ascii="Times New Roman" w:eastAsia="Times New Roman" w:hAnsi="Times New Roman" w:hint="eastAsia"/>
            <w:color w:val="000000"/>
            <w:lang w:eastAsia="zh-CN"/>
          </w:rPr>
          <w:t xml:space="preserve">ased on the reconstructed traffic </w:t>
        </w:r>
        <w:r>
          <w:rPr>
            <w:rFonts w:ascii="Times New Roman" w:eastAsia="Times New Roman" w:hAnsi="Times New Roman"/>
            <w:color w:val="000000"/>
            <w:lang w:eastAsia="zh-CN"/>
          </w:rPr>
          <w:t xml:space="preserve">time series, the </w:t>
        </w:r>
        <w:r w:rsidRPr="00AA5F27">
          <w:rPr>
            <w:rFonts w:ascii="Times New Roman" w:eastAsia="Times New Roman" w:hAnsi="Times New Roman" w:hint="eastAsia"/>
            <w:color w:val="000000"/>
            <w:lang w:eastAsia="zh-CN"/>
          </w:rPr>
          <w:t>battery power</w:t>
        </w:r>
        <w:r>
          <w:rPr>
            <w:rFonts w:ascii="Times New Roman" w:eastAsia="Times New Roman" w:hAnsi="Times New Roman" w:hint="eastAsia"/>
            <w:color w:val="000000"/>
            <w:lang w:eastAsia="zh-CN"/>
          </w:rPr>
          <w:t xml:space="preserve"> </w:t>
        </w:r>
        <w:r>
          <w:rPr>
            <w:rFonts w:ascii="Times New Roman" w:eastAsia="Times New Roman" w:hAnsi="Times New Roman"/>
            <w:color w:val="000000"/>
            <w:lang w:eastAsia="zh-CN"/>
          </w:rPr>
          <w:t>usage for each evacuating EV is estimated</w:t>
        </w:r>
        <w:r>
          <w:rPr>
            <w:rFonts w:ascii="Times New Roman" w:eastAsia="Times New Roman" w:hAnsi="Times New Roman" w:hint="eastAsia"/>
            <w:color w:val="000000"/>
            <w:lang w:eastAsia="zh-CN"/>
          </w:rPr>
          <w:t>.</w:t>
        </w:r>
        <w:r w:rsidRPr="00ED2581">
          <w:rPr>
            <w:rFonts w:ascii="Times New Roman" w:eastAsia="Times New Roman" w:hAnsi="Times New Roman"/>
            <w:color w:val="000000"/>
            <w:lang w:eastAsia="zh-CN"/>
          </w:rPr>
          <w:t xml:space="preserve"> </w:t>
        </w:r>
        <w:r>
          <w:rPr>
            <w:rFonts w:ascii="Times New Roman" w:eastAsia="Times New Roman" w:hAnsi="Times New Roman" w:hint="eastAsia"/>
            <w:color w:val="000000"/>
            <w:lang w:eastAsia="zh-CN"/>
          </w:rPr>
          <w:t>A</w:t>
        </w:r>
        <w:r w:rsidRPr="00AA5F27">
          <w:rPr>
            <w:rFonts w:ascii="Times New Roman" w:eastAsia="Times New Roman" w:hAnsi="Times New Roman"/>
            <w:color w:val="000000"/>
            <w:lang w:eastAsia="zh-CN"/>
          </w:rPr>
          <w:t xml:space="preserve">ll vehicles follow the Tesla Model 3 EV electricity consumption benchmark (Tesla Main Page 2017). The electricity consumption also changes </w:t>
        </w:r>
        <w:r>
          <w:rPr>
            <w:rFonts w:ascii="Times New Roman" w:eastAsia="Times New Roman" w:hAnsi="Times New Roman"/>
            <w:color w:val="000000"/>
            <w:lang w:eastAsia="zh-CN"/>
          </w:rPr>
          <w:t xml:space="preserve">with traffic speed – from 340 </w:t>
        </w:r>
        <w:proofErr w:type="spellStart"/>
        <w:r>
          <w:rPr>
            <w:rFonts w:ascii="Times New Roman" w:eastAsia="Times New Roman" w:hAnsi="Times New Roman"/>
            <w:color w:val="000000"/>
            <w:lang w:eastAsia="zh-CN"/>
          </w:rPr>
          <w:t>W</w:t>
        </w:r>
        <w:r w:rsidRPr="00AA5F27">
          <w:rPr>
            <w:rFonts w:ascii="Times New Roman" w:eastAsia="Times New Roman" w:hAnsi="Times New Roman"/>
            <w:color w:val="000000"/>
            <w:lang w:eastAsia="zh-CN"/>
          </w:rPr>
          <w:t>h</w:t>
        </w:r>
        <w:proofErr w:type="spellEnd"/>
        <w:r w:rsidRPr="00AA5F27">
          <w:rPr>
            <w:rFonts w:ascii="Times New Roman" w:eastAsia="Times New Roman" w:hAnsi="Times New Roman"/>
            <w:color w:val="000000"/>
            <w:lang w:eastAsia="zh-CN"/>
          </w:rPr>
          <w:t xml:space="preserve">/mile at 60 mile/h (maximum range 250 miles) to 600 </w:t>
        </w:r>
        <w:proofErr w:type="spellStart"/>
        <w:r>
          <w:rPr>
            <w:rFonts w:ascii="Times New Roman" w:eastAsia="Times New Roman" w:hAnsi="Times New Roman" w:hint="eastAsia"/>
            <w:color w:val="000000"/>
            <w:lang w:eastAsia="zh-CN"/>
          </w:rPr>
          <w:t>W</w:t>
        </w:r>
        <w:r w:rsidRPr="00AA5F27">
          <w:rPr>
            <w:rFonts w:ascii="Times New Roman" w:eastAsia="Times New Roman" w:hAnsi="Times New Roman"/>
            <w:color w:val="000000"/>
            <w:lang w:eastAsia="zh-CN"/>
          </w:rPr>
          <w:t>h</w:t>
        </w:r>
        <w:proofErr w:type="spellEnd"/>
        <w:r w:rsidRPr="00AA5F27">
          <w:rPr>
            <w:rFonts w:ascii="Times New Roman" w:eastAsia="Times New Roman" w:hAnsi="Times New Roman"/>
            <w:color w:val="000000"/>
            <w:lang w:eastAsia="zh-CN"/>
          </w:rPr>
          <w:t>/mile at 5 mile/h (maximum range 150 miles)</w:t>
        </w:r>
        <w:r w:rsidRPr="00F247CA">
          <w:rPr>
            <w:rFonts w:ascii="Times New Roman" w:eastAsia="Times New Roman" w:hAnsi="Times New Roman"/>
            <w:color w:val="000000"/>
            <w:lang w:eastAsia="zh-CN"/>
          </w:rPr>
          <w:t xml:space="preserve"> </w:t>
        </w:r>
        <w:r>
          <w:rPr>
            <w:rFonts w:ascii="Times New Roman" w:eastAsia="Times New Roman" w:hAnsi="Times New Roman"/>
            <w:color w:val="000000"/>
            <w:lang w:eastAsia="zh-CN"/>
          </w:rPr>
          <w:t xml:space="preserve">– </w:t>
        </w:r>
        <w:r w:rsidRPr="00AA5F27">
          <w:rPr>
            <w:rFonts w:ascii="Times New Roman" w:eastAsia="Times New Roman" w:hAnsi="Times New Roman"/>
            <w:color w:val="000000"/>
            <w:lang w:eastAsia="zh-CN"/>
          </w:rPr>
          <w:t>due to both frequent stops and air-condition needs (Beijing Time 2017).</w:t>
        </w:r>
        <w:r>
          <w:rPr>
            <w:rFonts w:ascii="Times New Roman" w:eastAsia="Times New Roman" w:hAnsi="Times New Roman" w:hint="eastAsia"/>
            <w:color w:val="000000"/>
            <w:lang w:eastAsia="zh-CN"/>
          </w:rPr>
          <w:t xml:space="preserve"> </w:t>
        </w:r>
        <w:r>
          <w:rPr>
            <w:rFonts w:ascii="Times New Roman" w:eastAsia="Times New Roman" w:hAnsi="Times New Roman"/>
            <w:color w:val="000000"/>
            <w:lang w:eastAsia="zh-CN"/>
          </w:rPr>
          <w:t>We assume</w:t>
        </w:r>
        <w:r w:rsidRPr="00AA5F27">
          <w:rPr>
            <w:rFonts w:ascii="Times New Roman" w:eastAsia="Times New Roman" w:hAnsi="Times New Roman"/>
            <w:color w:val="000000"/>
            <w:lang w:eastAsia="zh-CN"/>
          </w:rPr>
          <w:t xml:space="preserve"> that the vehicles recharge </w:t>
        </w:r>
        <w:r>
          <w:rPr>
            <w:rFonts w:ascii="Times New Roman" w:eastAsia="Times New Roman" w:hAnsi="Times New Roman"/>
            <w:color w:val="000000"/>
            <w:lang w:eastAsia="zh-CN"/>
          </w:rPr>
          <w:t xml:space="preserve">(to full capacity) </w:t>
        </w:r>
        <w:r w:rsidRPr="00AA5F27">
          <w:rPr>
            <w:rFonts w:ascii="Times New Roman" w:eastAsia="Times New Roman" w:hAnsi="Times New Roman"/>
            <w:color w:val="000000"/>
            <w:lang w:eastAsia="zh-CN"/>
          </w:rPr>
          <w:t>immediat</w:t>
        </w:r>
        <w:r>
          <w:rPr>
            <w:rFonts w:ascii="Times New Roman" w:eastAsia="Times New Roman" w:hAnsi="Times New Roman"/>
            <w:color w:val="000000"/>
            <w:lang w:eastAsia="zh-CN"/>
          </w:rPr>
          <w:t xml:space="preserve">ely when they leave </w:t>
        </w:r>
        <w:r>
          <w:rPr>
            <w:rFonts w:ascii="Times New Roman" w:eastAsia="Times New Roman" w:hAnsi="Times New Roman" w:hint="eastAsia"/>
            <w:color w:val="000000"/>
            <w:lang w:eastAsia="zh-CN"/>
          </w:rPr>
          <w:t>a</w:t>
        </w:r>
        <w:r>
          <w:rPr>
            <w:rFonts w:ascii="Times New Roman" w:eastAsia="Times New Roman" w:hAnsi="Times New Roman"/>
            <w:color w:val="000000"/>
            <w:lang w:eastAsia="zh-CN"/>
          </w:rPr>
          <w:t xml:space="preserve"> highway</w:t>
        </w:r>
        <w:r>
          <w:rPr>
            <w:rFonts w:ascii="Times New Roman" w:eastAsia="Times New Roman" w:hAnsi="Times New Roman" w:hint="eastAsia"/>
            <w:color w:val="000000"/>
            <w:lang w:eastAsia="zh-CN"/>
          </w:rPr>
          <w:t xml:space="preserve"> and stay in a city</w:t>
        </w:r>
        <w:r>
          <w:rPr>
            <w:rFonts w:ascii="Times New Roman" w:eastAsia="Times New Roman" w:hAnsi="Times New Roman"/>
            <w:color w:val="000000"/>
            <w:lang w:eastAsia="zh-CN"/>
          </w:rPr>
          <w:t>.</w:t>
        </w:r>
        <w:r>
          <w:rPr>
            <w:rFonts w:ascii="Times New Roman" w:eastAsia="Times New Roman" w:hAnsi="Times New Roman" w:hint="eastAsia"/>
            <w:color w:val="000000"/>
            <w:lang w:eastAsia="zh-CN"/>
          </w:rPr>
          <w:t xml:space="preserve"> We </w:t>
        </w:r>
        <w:r>
          <w:rPr>
            <w:rFonts w:ascii="Times New Roman" w:eastAsia="Times New Roman" w:hAnsi="Times New Roman"/>
            <w:color w:val="000000"/>
            <w:lang w:eastAsia="zh-CN"/>
          </w:rPr>
          <w:t xml:space="preserve">also </w:t>
        </w:r>
        <w:r>
          <w:rPr>
            <w:rFonts w:ascii="Times New Roman" w:eastAsia="Times New Roman" w:hAnsi="Times New Roman" w:hint="eastAsia"/>
            <w:color w:val="000000"/>
            <w:lang w:eastAsia="zh-CN"/>
          </w:rPr>
          <w:t xml:space="preserve">assume </w:t>
        </w:r>
        <w:r>
          <w:rPr>
            <w:rFonts w:ascii="Times New Roman" w:eastAsia="Times New Roman" w:hAnsi="Times New Roman"/>
            <w:color w:val="000000"/>
            <w:lang w:eastAsia="zh-CN"/>
          </w:rPr>
          <w:t xml:space="preserve">that </w:t>
        </w:r>
        <w:r>
          <w:rPr>
            <w:rFonts w:ascii="Times New Roman" w:eastAsia="Times New Roman" w:hAnsi="Times New Roman" w:hint="eastAsia"/>
            <w:color w:val="000000"/>
            <w:lang w:eastAsia="zh-CN"/>
          </w:rPr>
          <w:t>all the vehicles have to stop and recharge when their battery level is lower than 20% of the capacity.</w:t>
        </w:r>
        <w:r w:rsidRPr="005914F1">
          <w:rPr>
            <w:rFonts w:ascii="Times New Roman" w:eastAsia="Times New Roman" w:hAnsi="Times New Roman"/>
            <w:color w:val="000000"/>
            <w:lang w:eastAsia="zh-CN"/>
          </w:rPr>
          <w:t xml:space="preserve"> </w:t>
        </w:r>
        <w:r w:rsidRPr="00AA5F27">
          <w:rPr>
            <w:rFonts w:ascii="Times New Roman" w:eastAsia="Times New Roman" w:hAnsi="Times New Roman"/>
            <w:color w:val="000000"/>
            <w:lang w:eastAsia="zh-CN"/>
          </w:rPr>
          <w:t xml:space="preserve">In reality, the charging </w:t>
        </w:r>
        <w:r>
          <w:rPr>
            <w:rFonts w:ascii="Times New Roman" w:eastAsia="Times New Roman" w:hAnsi="Times New Roman" w:hint="eastAsia"/>
            <w:color w:val="000000"/>
            <w:lang w:eastAsia="zh-CN"/>
          </w:rPr>
          <w:t>schedule</w:t>
        </w:r>
        <w:r w:rsidRPr="00AA5F27">
          <w:rPr>
            <w:rFonts w:ascii="Times New Roman" w:eastAsia="Times New Roman" w:hAnsi="Times New Roman"/>
            <w:color w:val="000000"/>
            <w:lang w:eastAsia="zh-CN"/>
          </w:rPr>
          <w:t xml:space="preserve"> may impede </w:t>
        </w:r>
        <w:r>
          <w:rPr>
            <w:rFonts w:ascii="Times New Roman" w:eastAsia="Times New Roman" w:hAnsi="Times New Roman" w:hint="eastAsia"/>
            <w:color w:val="000000"/>
            <w:lang w:eastAsia="zh-CN"/>
          </w:rPr>
          <w:t>one</w:t>
        </w:r>
        <w:r>
          <w:rPr>
            <w:rFonts w:ascii="Times New Roman" w:eastAsia="Times New Roman" w:hAnsi="Times New Roman"/>
            <w:color w:val="000000"/>
            <w:lang w:eastAsia="zh-CN"/>
          </w:rPr>
          <w:t>’s</w:t>
        </w:r>
        <w:r w:rsidRPr="00AA5F27">
          <w:rPr>
            <w:rFonts w:ascii="Times New Roman" w:eastAsia="Times New Roman" w:hAnsi="Times New Roman"/>
            <w:color w:val="000000"/>
            <w:lang w:eastAsia="zh-CN"/>
          </w:rPr>
          <w:t xml:space="preserve"> original evacuation plan, but in this </w:t>
        </w:r>
        <w:r>
          <w:rPr>
            <w:rFonts w:ascii="Times New Roman" w:eastAsia="Times New Roman" w:hAnsi="Times New Roman" w:hint="eastAsia"/>
            <w:color w:val="000000"/>
            <w:lang w:eastAsia="zh-CN"/>
          </w:rPr>
          <w:t>analysis</w:t>
        </w:r>
        <w:r w:rsidRPr="00AA5F27">
          <w:rPr>
            <w:rFonts w:ascii="Times New Roman" w:eastAsia="Times New Roman" w:hAnsi="Times New Roman"/>
            <w:color w:val="000000"/>
            <w:lang w:eastAsia="zh-CN"/>
          </w:rPr>
          <w:t xml:space="preserve">, we </w:t>
        </w:r>
        <w:r>
          <w:rPr>
            <w:rFonts w:ascii="Times New Roman" w:eastAsia="Times New Roman" w:hAnsi="Times New Roman"/>
            <w:color w:val="000000"/>
            <w:lang w:eastAsia="zh-CN"/>
          </w:rPr>
          <w:t xml:space="preserve">simply </w:t>
        </w:r>
        <w:r w:rsidRPr="00AA5F27">
          <w:rPr>
            <w:rFonts w:ascii="Times New Roman" w:eastAsia="Times New Roman" w:hAnsi="Times New Roman"/>
            <w:color w:val="000000"/>
            <w:lang w:eastAsia="zh-CN"/>
          </w:rPr>
          <w:t xml:space="preserve">assume the charging </w:t>
        </w:r>
        <w:r>
          <w:rPr>
            <w:rFonts w:ascii="Times New Roman" w:eastAsia="Times New Roman" w:hAnsi="Times New Roman"/>
            <w:color w:val="000000"/>
            <w:lang w:eastAsia="zh-CN"/>
          </w:rPr>
          <w:t>pattern</w:t>
        </w:r>
        <w:r>
          <w:rPr>
            <w:rFonts w:ascii="Times New Roman" w:eastAsia="Times New Roman" w:hAnsi="Times New Roman" w:hint="eastAsia"/>
            <w:color w:val="000000"/>
            <w:lang w:eastAsia="zh-CN"/>
          </w:rPr>
          <w:t xml:space="preserve"> is independent of the evacuation process</w:t>
        </w:r>
        <w:r w:rsidRPr="00AA5F27">
          <w:rPr>
            <w:rFonts w:ascii="Times New Roman" w:eastAsia="Times New Roman" w:hAnsi="Times New Roman"/>
            <w:color w:val="000000"/>
            <w:lang w:eastAsia="zh-CN"/>
          </w:rPr>
          <w:t>.</w:t>
        </w:r>
      </w:ins>
    </w:p>
    <w:p w14:paraId="0F310B7A" w14:textId="1399BADE" w:rsidR="00A00665" w:rsidDel="00F35F48" w:rsidRDefault="00FB0373" w:rsidP="00A00665">
      <w:pPr>
        <w:rPr>
          <w:del w:id="229" w:author="Kairui Feng" w:date="2018-09-14T10:45:00Z"/>
          <w:rFonts w:ascii="Times New Roman" w:eastAsia="Times New Roman" w:hAnsi="Times New Roman"/>
          <w:color w:val="000000"/>
          <w:lang w:eastAsia="zh-CN"/>
        </w:rPr>
      </w:pPr>
      <w:del w:id="230" w:author="Kairui Feng" w:date="2018-09-14T10:45:00Z">
        <w:r w:rsidDel="00F35F48">
          <w:rPr>
            <w:rFonts w:ascii="Times New Roman" w:eastAsia="Times New Roman" w:hAnsi="Times New Roman" w:hint="eastAsia"/>
            <w:color w:val="000000"/>
            <w:lang w:eastAsia="zh-CN"/>
          </w:rPr>
          <w:lastRenderedPageBreak/>
          <w:delText>Method</w:delText>
        </w:r>
      </w:del>
      <w:ins w:id="231" w:author="Ning Lin" w:date="2018-08-31T10:40:00Z">
        <w:del w:id="232" w:author="Kairui Feng" w:date="2018-09-14T10:45:00Z">
          <w:r w:rsidR="00F51275" w:rsidDel="00F35F48">
            <w:rPr>
              <w:rFonts w:ascii="Times New Roman" w:eastAsia="Times New Roman" w:hAnsi="Times New Roman"/>
              <w:color w:val="000000"/>
              <w:lang w:eastAsia="zh-CN"/>
            </w:rPr>
            <w:delText>s</w:delText>
          </w:r>
        </w:del>
      </w:ins>
      <w:del w:id="233" w:author="Kairui Feng" w:date="2018-09-14T10:45:00Z">
        <w:r w:rsidDel="00F35F48">
          <w:rPr>
            <w:rFonts w:ascii="Times New Roman" w:eastAsia="Times New Roman" w:hAnsi="Times New Roman" w:hint="eastAsia"/>
            <w:color w:val="000000"/>
            <w:lang w:eastAsia="zh-CN"/>
          </w:rPr>
          <w:delText>ology</w:delText>
        </w:r>
      </w:del>
    </w:p>
    <w:p w14:paraId="792EAA97" w14:textId="485F93A6" w:rsidR="00C83236" w:rsidDel="00F35F48" w:rsidRDefault="00C83236" w:rsidP="00A00665">
      <w:pPr>
        <w:rPr>
          <w:del w:id="234" w:author="Kairui Feng" w:date="2018-09-14T10:45:00Z"/>
          <w:rFonts w:ascii="Times New Roman" w:eastAsia="Times New Roman" w:hAnsi="Times New Roman"/>
          <w:color w:val="000000"/>
          <w:lang w:eastAsia="zh-CN"/>
        </w:rPr>
      </w:pPr>
      <w:del w:id="235" w:author="Kairui Feng" w:date="2018-09-14T10:45:00Z">
        <w:r w:rsidDel="00F35F48">
          <w:rPr>
            <w:rFonts w:ascii="Times New Roman" w:eastAsia="Times New Roman" w:hAnsi="Times New Roman" w:hint="eastAsia"/>
            <w:color w:val="000000"/>
            <w:lang w:eastAsia="zh-CN"/>
          </w:rPr>
          <w:delText>Traffic</w:delText>
        </w:r>
        <w:r w:rsidR="00EA5091" w:rsidDel="00F35F48">
          <w:rPr>
            <w:rFonts w:ascii="Times New Roman" w:eastAsia="Times New Roman" w:hAnsi="Times New Roman" w:hint="eastAsia"/>
            <w:color w:val="000000"/>
            <w:lang w:eastAsia="zh-CN"/>
          </w:rPr>
          <w:delText xml:space="preserve"> </w:delText>
        </w:r>
        <w:r w:rsidR="00EA5091" w:rsidDel="00F35F48">
          <w:rPr>
            <w:rFonts w:ascii="Times New Roman" w:hAnsi="Times New Roman" w:hint="eastAsia"/>
            <w:lang w:eastAsia="zh-CN"/>
          </w:rPr>
          <w:delText>Simulation</w:delText>
        </w:r>
      </w:del>
      <w:ins w:id="236" w:author="Ning Lin" w:date="2018-08-31T10:59:00Z">
        <w:del w:id="237" w:author="Kairui Feng" w:date="2018-09-14T10:45:00Z">
          <w:r w:rsidR="00E84ECC" w:rsidDel="00F35F48">
            <w:rPr>
              <w:rFonts w:ascii="Times New Roman" w:hAnsi="Times New Roman"/>
              <w:lang w:eastAsia="zh-CN"/>
            </w:rPr>
            <w:delText>Flow Reconstruction</w:delText>
          </w:r>
        </w:del>
      </w:ins>
    </w:p>
    <w:p w14:paraId="67920AAE" w14:textId="0631305F" w:rsidR="00833147" w:rsidDel="00F35F48" w:rsidRDefault="00151D1B" w:rsidP="00A00665">
      <w:pPr>
        <w:rPr>
          <w:del w:id="238" w:author="Kairui Feng" w:date="2018-09-14T10:45:00Z"/>
          <w:rFonts w:ascii="Times New Roman" w:hAnsi="Times New Roman"/>
          <w:lang w:eastAsia="zh-CN"/>
        </w:rPr>
      </w:pPr>
      <w:del w:id="239" w:author="Kairui Feng" w:date="2018-09-14T10:45:00Z">
        <w:r w:rsidRPr="004E6141" w:rsidDel="00F35F48">
          <w:rPr>
            <w:rFonts w:ascii="Times New Roman" w:eastAsia="Times New Roman" w:hAnsi="Times New Roman"/>
            <w:color w:val="000000"/>
            <w:lang w:eastAsia="zh-CN"/>
          </w:rPr>
          <w:delText>We assume that the evacuation process would be the same as the real case</w:delText>
        </w:r>
      </w:del>
      <w:ins w:id="240" w:author="Ning Lin" w:date="2018-08-31T10:43:00Z">
        <w:del w:id="241" w:author="Kairui Feng" w:date="2018-09-14T10:45:00Z">
          <w:r w:rsidR="00F51275" w:rsidDel="00F35F48">
            <w:rPr>
              <w:rFonts w:ascii="Times New Roman" w:eastAsia="Times New Roman" w:hAnsi="Times New Roman"/>
              <w:color w:val="000000"/>
              <w:lang w:eastAsia="zh-CN"/>
            </w:rPr>
            <w:delText>Feng and Lin (20</w:delText>
          </w:r>
        </w:del>
      </w:ins>
      <w:del w:id="242" w:author="Kairui Feng" w:date="2018-09-14T10:45:00Z">
        <w:r w:rsidR="00F51275" w:rsidDel="001A58CB">
          <w:rPr>
            <w:rFonts w:ascii="Times New Roman" w:eastAsia="Times New Roman" w:hAnsi="Times New Roman"/>
            <w:color w:val="000000"/>
            <w:lang w:eastAsia="zh-CN"/>
          </w:rPr>
          <w:delText>1</w:delText>
        </w:r>
      </w:del>
      <w:ins w:id="243" w:author="Ning Lin" w:date="2018-08-31T10:43:00Z">
        <w:del w:id="244" w:author="Kairui Feng" w:date="2018-09-14T10:45:00Z">
          <w:r w:rsidR="00F51275" w:rsidDel="00F35F48">
            <w:rPr>
              <w:rFonts w:ascii="Times New Roman" w:eastAsia="Times New Roman" w:hAnsi="Times New Roman"/>
              <w:color w:val="000000"/>
              <w:lang w:eastAsia="zh-CN"/>
            </w:rPr>
            <w:delText xml:space="preserve">) </w:delText>
          </w:r>
        </w:del>
      </w:ins>
      <w:del w:id="245" w:author="Kairui Feng" w:date="2018-09-14T10:45:00Z">
        <w:r w:rsidDel="00F35F48">
          <w:rPr>
            <w:rFonts w:ascii="Times New Roman" w:eastAsia="Times New Roman" w:hAnsi="Times New Roman" w:hint="eastAsia"/>
            <w:color w:val="000000"/>
            <w:lang w:eastAsia="zh-CN"/>
          </w:rPr>
          <w:delText>,</w:delText>
        </w:r>
        <w:r w:rsidRPr="004E6141" w:rsidDel="00F35F48">
          <w:rPr>
            <w:rFonts w:ascii="Times New Roman" w:eastAsia="Times New Roman" w:hAnsi="Times New Roman"/>
            <w:color w:val="000000"/>
            <w:lang w:eastAsia="zh-CN"/>
          </w:rPr>
          <w:delText xml:space="preserve"> and, based on the </w:delText>
        </w:r>
      </w:del>
      <w:ins w:id="246" w:author="Ning Lin" w:date="2018-08-20T11:25:00Z">
        <w:del w:id="247" w:author="Kairui Feng" w:date="2018-09-14T10:45:00Z">
          <w:r w:rsidR="00156C38" w:rsidDel="00F35F48">
            <w:rPr>
              <w:rFonts w:ascii="Times New Roman" w:eastAsia="Times New Roman" w:hAnsi="Times New Roman"/>
              <w:color w:val="000000"/>
              <w:lang w:eastAsia="zh-CN"/>
            </w:rPr>
            <w:delText xml:space="preserve">estimated </w:delText>
          </w:r>
        </w:del>
      </w:ins>
      <w:ins w:id="248" w:author="Ning Lin" w:date="2018-08-31T10:48:00Z">
        <w:del w:id="249" w:author="Kairui Feng" w:date="2018-09-14T10:45:00Z">
          <w:r w:rsidR="00F51275" w:rsidDel="00F35F48">
            <w:rPr>
              <w:rFonts w:ascii="Times New Roman" w:eastAsia="Times New Roman" w:hAnsi="Times New Roman"/>
              <w:color w:val="000000"/>
              <w:lang w:eastAsia="zh-CN"/>
            </w:rPr>
            <w:delText xml:space="preserve">the </w:delText>
          </w:r>
        </w:del>
      </w:ins>
      <w:del w:id="250" w:author="Kairui Feng" w:date="2018-09-14T10:45:00Z">
        <w:r w:rsidRPr="004E6141" w:rsidDel="00F35F48">
          <w:rPr>
            <w:rFonts w:ascii="Times New Roman" w:eastAsia="Times New Roman" w:hAnsi="Times New Roman"/>
            <w:color w:val="000000"/>
            <w:lang w:eastAsia="zh-CN"/>
          </w:rPr>
          <w:delText xml:space="preserve">real-time traffic data </w:delText>
        </w:r>
      </w:del>
      <w:ins w:id="251" w:author="Ning Lin" w:date="2018-08-29T10:45:00Z">
        <w:del w:id="252" w:author="Kairui Feng" w:date="2018-09-14T10:45:00Z">
          <w:r w:rsidR="000D328B" w:rsidDel="00F35F48">
            <w:rPr>
              <w:rFonts w:ascii="Times New Roman" w:eastAsia="Times New Roman" w:hAnsi="Times New Roman"/>
              <w:color w:val="000000"/>
              <w:lang w:eastAsia="zh-CN"/>
            </w:rPr>
            <w:delText>demand</w:delText>
          </w:r>
          <w:r w:rsidR="000D328B" w:rsidRPr="004E6141" w:rsidDel="00F35F48">
            <w:rPr>
              <w:rFonts w:ascii="Times New Roman" w:eastAsia="Times New Roman" w:hAnsi="Times New Roman"/>
              <w:color w:val="000000"/>
              <w:lang w:eastAsia="zh-CN"/>
            </w:rPr>
            <w:delText xml:space="preserve"> </w:delText>
          </w:r>
        </w:del>
      </w:ins>
      <w:del w:id="253" w:author="Kairui Feng" w:date="2018-09-14T10:45:00Z">
        <w:r w:rsidR="00833147" w:rsidDel="00F35F48">
          <w:rPr>
            <w:rFonts w:ascii="Times New Roman" w:eastAsia="Times New Roman" w:hAnsi="Times New Roman" w:hint="eastAsia"/>
            <w:color w:val="000000"/>
            <w:lang w:eastAsia="zh-CN"/>
          </w:rPr>
          <w:delText xml:space="preserve">for main </w:delText>
        </w:r>
      </w:del>
      <w:ins w:id="254" w:author="Ning Lin" w:date="2018-08-31T10:48:00Z">
        <w:del w:id="255" w:author="Kairui Feng" w:date="2018-09-14T10:45:00Z">
          <w:r w:rsidR="00F51275" w:rsidDel="00F35F48">
            <w:rPr>
              <w:rFonts w:ascii="Times New Roman" w:eastAsia="Times New Roman" w:hAnsi="Times New Roman"/>
              <w:color w:val="000000"/>
              <w:lang w:eastAsia="zh-CN"/>
            </w:rPr>
            <w:delText>Florida</w:delText>
          </w:r>
          <w:r w:rsidR="00F51275" w:rsidDel="00F35F48">
            <w:rPr>
              <w:rFonts w:ascii="Times New Roman" w:eastAsia="Times New Roman" w:hAnsi="Times New Roman" w:hint="eastAsia"/>
              <w:color w:val="000000"/>
              <w:lang w:eastAsia="zh-CN"/>
            </w:rPr>
            <w:delText xml:space="preserve"> </w:delText>
          </w:r>
        </w:del>
      </w:ins>
      <w:del w:id="256" w:author="Kairui Feng" w:date="2018-09-14T10:45:00Z">
        <w:r w:rsidR="00833147" w:rsidDel="00F35F48">
          <w:rPr>
            <w:rFonts w:ascii="Times New Roman" w:eastAsia="Times New Roman" w:hAnsi="Times New Roman" w:hint="eastAsia"/>
            <w:color w:val="000000"/>
            <w:lang w:eastAsia="zh-CN"/>
          </w:rPr>
          <w:delText>highways</w:delText>
        </w:r>
      </w:del>
      <w:ins w:id="257" w:author="Ning Lin" w:date="2018-08-31T10:48:00Z">
        <w:del w:id="258" w:author="Kairui Feng" w:date="2018-09-14T10:45:00Z">
          <w:r w:rsidR="00F51275" w:rsidDel="00F35F48">
            <w:rPr>
              <w:rFonts w:ascii="Times New Roman" w:eastAsia="Times New Roman" w:hAnsi="Times New Roman"/>
              <w:color w:val="000000"/>
              <w:lang w:eastAsia="zh-CN"/>
            </w:rPr>
            <w:delText xml:space="preserve"> (</w:delText>
          </w:r>
        </w:del>
      </w:ins>
      <w:del w:id="259" w:author="Kairui Feng" w:date="2018-09-14T10:45:00Z">
        <w:r w:rsidR="00833147" w:rsidDel="00F35F48">
          <w:rPr>
            <w:rFonts w:ascii="Times New Roman" w:eastAsia="Times New Roman" w:hAnsi="Times New Roman" w:hint="eastAsia"/>
            <w:color w:val="000000"/>
            <w:lang w:eastAsia="zh-CN"/>
          </w:rPr>
          <w:delText xml:space="preserve"> </w:delText>
        </w:r>
      </w:del>
      <w:ins w:id="260" w:author="Ning Lin" w:date="2018-08-31T10:48:00Z">
        <w:del w:id="261" w:author="Kairui Feng" w:date="2018-09-14T10:45:00Z">
          <w:r w:rsidR="00F51275" w:rsidDel="00F35F48">
            <w:rPr>
              <w:rFonts w:ascii="Times New Roman" w:hAnsi="Times New Roman" w:hint="eastAsia"/>
              <w:lang w:eastAsia="zh-CN"/>
            </w:rPr>
            <w:delText>speed limit</w:delText>
          </w:r>
          <w:r w:rsidR="00F51275" w:rsidDel="00F35F48">
            <w:rPr>
              <w:rFonts w:ascii="Times New Roman" w:hAnsi="Times New Roman" w:hint="eastAsia"/>
              <w:lang w:eastAsia="zh-CN"/>
            </w:rPr>
            <w:delText>≥</w:delText>
          </w:r>
          <w:r w:rsidR="00F51275" w:rsidDel="00F35F48">
            <w:rPr>
              <w:rFonts w:ascii="Times New Roman" w:hAnsi="Times New Roman" w:hint="eastAsia"/>
              <w:lang w:eastAsia="zh-CN"/>
            </w:rPr>
            <w:delText xml:space="preserve"> 35 mph</w:delText>
          </w:r>
          <w:r w:rsidR="00F51275" w:rsidDel="00F35F48">
            <w:rPr>
              <w:rFonts w:ascii="Times New Roman" w:hAnsi="Times New Roman"/>
              <w:lang w:eastAsia="zh-CN"/>
            </w:rPr>
            <w:delText>)</w:delText>
          </w:r>
          <w:r w:rsidR="00F51275" w:rsidDel="00F35F48">
            <w:rPr>
              <w:rFonts w:ascii="Times New Roman" w:eastAsia="Times New Roman" w:hAnsi="Times New Roman"/>
              <w:color w:val="000000"/>
              <w:lang w:eastAsia="zh-CN"/>
            </w:rPr>
            <w:delText xml:space="preserve"> </w:delText>
          </w:r>
        </w:del>
      </w:ins>
      <w:ins w:id="262" w:author="Ning Lin" w:date="2018-08-31T10:44:00Z">
        <w:del w:id="263" w:author="Kairui Feng" w:date="2018-09-14T10:45:00Z">
          <w:r w:rsidR="00F51275" w:rsidDel="00F35F48">
            <w:rPr>
              <w:rFonts w:ascii="Times New Roman" w:eastAsia="Times New Roman" w:hAnsi="Times New Roman"/>
              <w:color w:val="000000"/>
              <w:lang w:eastAsia="zh-CN"/>
            </w:rPr>
            <w:delText>during Hurricane Irma</w:delText>
          </w:r>
        </w:del>
      </w:ins>
      <w:ins w:id="264" w:author="Ning Lin" w:date="2018-08-31T11:13:00Z">
        <w:del w:id="265" w:author="Kairui Feng" w:date="2018-09-14T10:45:00Z">
          <w:r w:rsidR="0077271B" w:rsidDel="00F35F48">
            <w:rPr>
              <w:rFonts w:ascii="Times New Roman" w:eastAsia="Times New Roman" w:hAnsi="Times New Roman"/>
              <w:color w:val="000000"/>
              <w:lang w:eastAsia="zh-CN"/>
            </w:rPr>
            <w:delText>,</w:delText>
          </w:r>
        </w:del>
      </w:ins>
      <w:ins w:id="266" w:author="Ning Lin" w:date="2018-08-31T10:44:00Z">
        <w:del w:id="267" w:author="Kairui Feng" w:date="2018-09-14T10:45:00Z">
          <w:r w:rsidR="00F51275" w:rsidDel="00F35F48">
            <w:rPr>
              <w:rFonts w:ascii="Times New Roman" w:eastAsia="Times New Roman" w:hAnsi="Times New Roman"/>
              <w:color w:val="000000"/>
              <w:lang w:eastAsia="zh-CN"/>
            </w:rPr>
            <w:delText xml:space="preserve"> </w:delText>
          </w:r>
        </w:del>
      </w:ins>
      <w:ins w:id="268" w:author="Ning Lin" w:date="2018-08-31T10:49:00Z">
        <w:del w:id="269" w:author="Kairui Feng" w:date="2018-09-14T10:45:00Z">
          <w:r w:rsidR="00F51275" w:rsidDel="00F35F48">
            <w:rPr>
              <w:rFonts w:ascii="Times New Roman" w:eastAsia="Times New Roman" w:hAnsi="Times New Roman"/>
              <w:color w:val="000000"/>
              <w:lang w:eastAsia="zh-CN"/>
            </w:rPr>
            <w:delText xml:space="preserve">using </w:delText>
          </w:r>
          <w:r w:rsidR="00046735" w:rsidDel="00F35F48">
            <w:rPr>
              <w:rFonts w:ascii="Times New Roman" w:eastAsia="Times New Roman" w:hAnsi="Times New Roman"/>
              <w:color w:val="000000"/>
              <w:lang w:eastAsia="zh-CN"/>
            </w:rPr>
            <w:delText>partial observation</w:delText>
          </w:r>
        </w:del>
      </w:ins>
      <w:ins w:id="270" w:author="Ning Lin" w:date="2018-08-31T11:13:00Z">
        <w:del w:id="271" w:author="Kairui Feng" w:date="2018-09-14T10:45:00Z">
          <w:r w:rsidR="0077271B" w:rsidDel="00F35F48">
            <w:rPr>
              <w:rFonts w:ascii="Times New Roman" w:eastAsia="Times New Roman" w:hAnsi="Times New Roman"/>
              <w:color w:val="000000"/>
              <w:lang w:eastAsia="zh-CN"/>
            </w:rPr>
            <w:delText>s</w:delText>
          </w:r>
        </w:del>
      </w:ins>
      <w:ins w:id="272" w:author="Ning Lin" w:date="2018-08-31T10:49:00Z">
        <w:del w:id="273" w:author="Kairui Feng" w:date="2018-09-14T10:45:00Z">
          <w:r w:rsidR="00046735" w:rsidDel="00F35F48">
            <w:rPr>
              <w:rFonts w:ascii="Times New Roman" w:eastAsia="Times New Roman" w:hAnsi="Times New Roman"/>
              <w:color w:val="000000"/>
              <w:lang w:eastAsia="zh-CN"/>
            </w:rPr>
            <w:delText xml:space="preserve"> and </w:delText>
          </w:r>
        </w:del>
      </w:ins>
      <w:ins w:id="274" w:author="Ning Lin" w:date="2018-08-31T10:50:00Z">
        <w:del w:id="275" w:author="Kairui Feng" w:date="2018-09-14T10:45:00Z">
          <w:r w:rsidR="00046735" w:rsidDel="00F35F48">
            <w:rPr>
              <w:rFonts w:ascii="Times New Roman" w:eastAsia="Times New Roman" w:hAnsi="Times New Roman"/>
              <w:color w:val="000000"/>
              <w:lang w:eastAsia="zh-CN"/>
            </w:rPr>
            <w:delText xml:space="preserve">the </w:delText>
          </w:r>
        </w:del>
      </w:ins>
      <w:ins w:id="276" w:author="Ning Lin" w:date="2018-08-31T10:49:00Z">
        <w:del w:id="277" w:author="Kairui Feng" w:date="2018-09-14T10:45:00Z">
          <w:r w:rsidR="00046735" w:rsidDel="00F35F48">
            <w:rPr>
              <w:rFonts w:ascii="Times New Roman" w:eastAsia="Times New Roman" w:hAnsi="Times New Roman"/>
              <w:color w:val="000000"/>
              <w:lang w:eastAsia="zh-CN"/>
            </w:rPr>
            <w:delText xml:space="preserve">game-theory-based </w:delText>
          </w:r>
        </w:del>
      </w:ins>
      <w:ins w:id="278" w:author="Ning Lin" w:date="2018-08-31T10:50:00Z">
        <w:del w:id="279" w:author="Kairui Feng" w:date="2018-09-14T10:45:00Z">
          <w:r w:rsidR="00046735" w:rsidDel="00F35F48">
            <w:rPr>
              <w:rFonts w:ascii="Times New Roman" w:eastAsia="Times New Roman" w:hAnsi="Times New Roman"/>
              <w:color w:val="000000"/>
              <w:lang w:eastAsia="zh-CN"/>
            </w:rPr>
            <w:delText xml:space="preserve">user </w:delText>
          </w:r>
        </w:del>
      </w:ins>
      <w:ins w:id="280" w:author="Ning Lin" w:date="2018-08-31T10:51:00Z">
        <w:del w:id="281" w:author="Kairui Feng" w:date="2018-09-14T10:45:00Z">
          <w:r w:rsidR="00046735" w:rsidDel="00F35F48">
            <w:rPr>
              <w:rFonts w:ascii="Times New Roman" w:eastAsia="Times New Roman" w:hAnsi="Times New Roman"/>
              <w:color w:val="000000"/>
              <w:lang w:eastAsia="zh-CN"/>
            </w:rPr>
            <w:delText>equilibrium</w:delText>
          </w:r>
        </w:del>
      </w:ins>
      <w:ins w:id="282" w:author="Ning Lin" w:date="2018-08-31T10:50:00Z">
        <w:del w:id="283" w:author="Kairui Feng" w:date="2018-09-14T10:45:00Z">
          <w:r w:rsidR="00046735" w:rsidDel="00F35F48">
            <w:rPr>
              <w:rFonts w:ascii="Times New Roman" w:eastAsia="Times New Roman" w:hAnsi="Times New Roman"/>
              <w:color w:val="000000"/>
              <w:lang w:eastAsia="zh-CN"/>
            </w:rPr>
            <w:delText xml:space="preserve"> assignment model</w:delText>
          </w:r>
        </w:del>
      </w:ins>
      <w:del w:id="284" w:author="Kairui Feng" w:date="2018-09-14T10:45:00Z">
        <w:r w:rsidRPr="004E6141" w:rsidDel="00F35F48">
          <w:rPr>
            <w:rFonts w:ascii="Times New Roman" w:eastAsia="Times New Roman" w:hAnsi="Times New Roman"/>
            <w:color w:val="000000"/>
            <w:lang w:eastAsia="zh-CN"/>
          </w:rPr>
          <w:delText>(</w:delText>
        </w:r>
        <w:r w:rsidR="00833147" w:rsidDel="00F35F48">
          <w:rPr>
            <w:rFonts w:ascii="Times New Roman" w:hAnsi="Times New Roman" w:hint="eastAsia"/>
            <w:lang w:eastAsia="zh-CN"/>
          </w:rPr>
          <w:delText>Feng &amp; Lin 2018</w:delText>
        </w:r>
        <w:r w:rsidR="00833147" w:rsidDel="00F35F48">
          <w:rPr>
            <w:rFonts w:ascii="Times New Roman" w:hAnsi="Times New Roman"/>
            <w:lang w:eastAsia="zh-CN"/>
          </w:rPr>
          <w:delText>)</w:delText>
        </w:r>
      </w:del>
      <w:ins w:id="285" w:author="Ning Lin" w:date="2018-08-31T10:51:00Z">
        <w:del w:id="286" w:author="Kairui Feng" w:date="2018-09-14T10:45:00Z">
          <w:r w:rsidR="00046735" w:rsidDel="00F35F48">
            <w:rPr>
              <w:rFonts w:ascii="Times New Roman" w:hAnsi="Times New Roman"/>
              <w:lang w:eastAsia="zh-CN"/>
            </w:rPr>
            <w:delText>.</w:delText>
          </w:r>
        </w:del>
      </w:ins>
      <w:del w:id="287" w:author="Kairui Feng" w:date="2018-09-14T10:45:00Z">
        <w:r w:rsidR="00833147" w:rsidDel="00F35F48">
          <w:rPr>
            <w:rFonts w:ascii="Times New Roman" w:hAnsi="Times New Roman"/>
            <w:lang w:eastAsia="zh-CN"/>
          </w:rPr>
          <w:delText>,</w:delText>
        </w:r>
        <w:r w:rsidR="00833147" w:rsidDel="00F35F48">
          <w:rPr>
            <w:rFonts w:ascii="Times New Roman" w:hAnsi="Times New Roman" w:hint="eastAsia"/>
            <w:lang w:eastAsia="zh-CN"/>
          </w:rPr>
          <w:delText xml:space="preserve"> </w:delText>
        </w:r>
      </w:del>
      <w:ins w:id="288" w:author="Ning Lin" w:date="2018-08-31T10:51:00Z">
        <w:del w:id="289" w:author="Kairui Feng" w:date="2018-09-14T10:45:00Z">
          <w:r w:rsidR="00046735" w:rsidDel="00F35F48">
            <w:rPr>
              <w:rFonts w:ascii="Times New Roman" w:hAnsi="Times New Roman"/>
              <w:lang w:eastAsia="zh-CN"/>
            </w:rPr>
            <w:delText xml:space="preserve">Based on their traffic demand estimation, </w:delText>
          </w:r>
        </w:del>
      </w:ins>
      <w:del w:id="290" w:author="Kairui Feng" w:date="2018-09-14T10:45:00Z">
        <w:r w:rsidR="00833147" w:rsidDel="00F35F48">
          <w:rPr>
            <w:rFonts w:ascii="Times New Roman" w:hAnsi="Times New Roman" w:hint="eastAsia"/>
            <w:lang w:eastAsia="zh-CN"/>
          </w:rPr>
          <w:delText>we reconstructed the evacuation traffic time series among the whole Florida during Sep.</w:delText>
        </w:r>
        <w:r w:rsidR="000C5A13" w:rsidDel="00F35F48">
          <w:rPr>
            <w:rFonts w:ascii="Times New Roman" w:hAnsi="Times New Roman" w:hint="eastAsia"/>
            <w:lang w:eastAsia="zh-CN"/>
          </w:rPr>
          <w:delText xml:space="preserve"> </w:delText>
        </w:r>
        <w:r w:rsidR="00833147" w:rsidDel="00F35F48">
          <w:rPr>
            <w:rFonts w:ascii="Times New Roman" w:hAnsi="Times New Roman" w:hint="eastAsia"/>
            <w:lang w:eastAsia="zh-CN"/>
          </w:rPr>
          <w:delText>05</w:delText>
        </w:r>
        <w:r w:rsidR="00833147" w:rsidRPr="00833147" w:rsidDel="00F35F48">
          <w:rPr>
            <w:rFonts w:ascii="Times New Roman" w:hAnsi="Times New Roman" w:hint="eastAsia"/>
            <w:vertAlign w:val="superscript"/>
            <w:lang w:eastAsia="zh-CN"/>
          </w:rPr>
          <w:delText>th</w:delText>
        </w:r>
        <w:r w:rsidR="00833147" w:rsidDel="00F35F48">
          <w:rPr>
            <w:rFonts w:ascii="Times New Roman" w:hAnsi="Times New Roman" w:hint="eastAsia"/>
            <w:lang w:eastAsia="zh-CN"/>
          </w:rPr>
          <w:delText>~ Sep.</w:delText>
        </w:r>
        <w:r w:rsidR="000C5A13" w:rsidDel="00F35F48">
          <w:rPr>
            <w:rFonts w:ascii="Times New Roman" w:hAnsi="Times New Roman" w:hint="eastAsia"/>
            <w:lang w:eastAsia="zh-CN"/>
          </w:rPr>
          <w:delText xml:space="preserve"> </w:delText>
        </w:r>
        <w:r w:rsidR="00833147" w:rsidDel="00F35F48">
          <w:rPr>
            <w:rFonts w:ascii="Times New Roman" w:hAnsi="Times New Roman" w:hint="eastAsia"/>
            <w:lang w:eastAsia="zh-CN"/>
          </w:rPr>
          <w:delText>10</w:delText>
        </w:r>
        <w:r w:rsidR="00833147" w:rsidRPr="00833147" w:rsidDel="00F35F48">
          <w:rPr>
            <w:rFonts w:ascii="Times New Roman" w:hAnsi="Times New Roman" w:hint="eastAsia"/>
            <w:vertAlign w:val="superscript"/>
            <w:lang w:eastAsia="zh-CN"/>
          </w:rPr>
          <w:delText>th</w:delText>
        </w:r>
        <w:r w:rsidR="00833147" w:rsidRPr="00833147" w:rsidDel="00F35F48">
          <w:rPr>
            <w:rFonts w:ascii="Times New Roman" w:hAnsi="Times New Roman" w:hint="eastAsia"/>
            <w:lang w:eastAsia="zh-CN"/>
          </w:rPr>
          <w:delText xml:space="preserve"> </w:delText>
        </w:r>
        <w:r w:rsidR="00833147" w:rsidDel="00F35F48">
          <w:rPr>
            <w:rFonts w:ascii="Times New Roman" w:hAnsi="Times New Roman" w:hint="eastAsia"/>
            <w:lang w:eastAsia="zh-CN"/>
          </w:rPr>
          <w:delText>for every single road section</w:delText>
        </w:r>
      </w:del>
      <w:ins w:id="291" w:author="Ning Lin" w:date="2018-08-31T10:52:00Z">
        <w:del w:id="292" w:author="Kairui Feng" w:date="2018-09-14T10:45:00Z">
          <w:r w:rsidR="00046735" w:rsidDel="00F35F48">
            <w:rPr>
              <w:rFonts w:ascii="Times New Roman" w:hAnsi="Times New Roman"/>
              <w:lang w:eastAsia="zh-CN"/>
            </w:rPr>
            <w:delText>each highway</w:delText>
          </w:r>
        </w:del>
      </w:ins>
      <w:del w:id="293" w:author="Kairui Feng" w:date="2018-09-14T10:45:00Z">
        <w:r w:rsidR="00833147" w:rsidDel="00F35F48">
          <w:rPr>
            <w:rFonts w:ascii="Times New Roman" w:hAnsi="Times New Roman" w:hint="eastAsia"/>
            <w:lang w:eastAsia="zh-CN"/>
          </w:rPr>
          <w:delText xml:space="preserve"> (</w:delText>
        </w:r>
        <w:r w:rsidR="00833147" w:rsidDel="00F35F48">
          <w:rPr>
            <w:rFonts w:ascii="Times New Roman" w:hAnsi="Times New Roman" w:hint="eastAsia"/>
            <w:lang w:eastAsia="zh-CN"/>
          </w:rPr>
          <w:delText>≥</w:delText>
        </w:r>
        <w:r w:rsidR="00833147" w:rsidDel="00F35F48">
          <w:rPr>
            <w:rFonts w:ascii="Times New Roman" w:hAnsi="Times New Roman" w:hint="eastAsia"/>
            <w:lang w:eastAsia="zh-CN"/>
          </w:rPr>
          <w:delText xml:space="preserve"> 35 mph)</w:delText>
        </w:r>
      </w:del>
      <w:ins w:id="294" w:author="Ning Lin" w:date="2018-08-29T10:38:00Z">
        <w:del w:id="295" w:author="Kairui Feng" w:date="2018-09-14T10:45:00Z">
          <w:r w:rsidR="00FD40CE" w:rsidDel="00F35F48">
            <w:rPr>
              <w:rFonts w:ascii="Times New Roman" w:hAnsi="Times New Roman"/>
              <w:lang w:eastAsia="zh-CN"/>
            </w:rPr>
            <w:delText>in</w:delText>
          </w:r>
          <w:r w:rsidR="00FD40CE" w:rsidDel="00F35F48">
            <w:rPr>
              <w:rFonts w:ascii="Times New Roman" w:hAnsi="Times New Roman" w:hint="eastAsia"/>
              <w:lang w:eastAsia="zh-CN"/>
            </w:rPr>
            <w:delText xml:space="preserve"> Florida</w:delText>
          </w:r>
        </w:del>
      </w:ins>
      <w:ins w:id="296" w:author="Ning Lin" w:date="2018-08-31T10:42:00Z">
        <w:del w:id="297" w:author="Kairui Feng" w:date="2018-09-14T10:45:00Z">
          <w:r w:rsidR="00F51275" w:rsidDel="00F35F48">
            <w:rPr>
              <w:rFonts w:ascii="Times New Roman" w:hAnsi="Times New Roman"/>
              <w:lang w:eastAsia="zh-CN"/>
            </w:rPr>
            <w:delText xml:space="preserve"> during Irma</w:delText>
          </w:r>
        </w:del>
      </w:ins>
      <w:del w:id="298" w:author="Kairui Feng" w:date="2018-09-14T10:45:00Z">
        <w:r w:rsidR="00833147" w:rsidDel="00F35F48">
          <w:rPr>
            <w:rFonts w:ascii="Times New Roman" w:hAnsi="Times New Roman" w:hint="eastAsia"/>
            <w:lang w:eastAsia="zh-CN"/>
          </w:rPr>
          <w:delText>.</w:delText>
        </w:r>
        <w:r w:rsidR="008A4ADB" w:rsidDel="00F35F48">
          <w:rPr>
            <w:rFonts w:ascii="Times New Roman" w:hAnsi="Times New Roman" w:hint="eastAsia"/>
            <w:lang w:eastAsia="zh-CN"/>
          </w:rPr>
          <w:delText xml:space="preserve"> </w:delText>
        </w:r>
      </w:del>
      <w:ins w:id="299" w:author="Ning Lin" w:date="2018-08-29T10:46:00Z">
        <w:del w:id="300" w:author="Kairui Feng" w:date="2018-09-14T10:45:00Z">
          <w:r w:rsidR="000D328B" w:rsidDel="00F35F48">
            <w:rPr>
              <w:rFonts w:ascii="Times New Roman" w:hAnsi="Times New Roman"/>
              <w:lang w:eastAsia="zh-CN"/>
            </w:rPr>
            <w:delText xml:space="preserve">To do so, we </w:delText>
          </w:r>
        </w:del>
      </w:ins>
      <w:ins w:id="301" w:author="Ning Lin" w:date="2018-08-29T10:47:00Z">
        <w:del w:id="302" w:author="Kairui Feng" w:date="2018-09-14T10:45:00Z">
          <w:r w:rsidR="000D328B" w:rsidDel="00F35F48">
            <w:rPr>
              <w:rFonts w:ascii="Times New Roman" w:hAnsi="Times New Roman"/>
              <w:lang w:eastAsia="zh-CN"/>
            </w:rPr>
            <w:delText>trace each evacuating</w:delText>
          </w:r>
        </w:del>
      </w:ins>
      <w:del w:id="303" w:author="Kairui Feng" w:date="2018-09-14T10:45:00Z">
        <w:r w:rsidR="008A4ADB" w:rsidDel="00F35F48">
          <w:rPr>
            <w:rFonts w:ascii="Times New Roman" w:hAnsi="Times New Roman" w:hint="eastAsia"/>
            <w:lang w:eastAsia="zh-CN"/>
          </w:rPr>
          <w:delText>All the vehicle</w:delText>
        </w:r>
      </w:del>
      <w:ins w:id="304" w:author="Ning Lin" w:date="2018-08-29T11:24:00Z">
        <w:del w:id="305" w:author="Kairui Feng" w:date="2018-09-14T10:45:00Z">
          <w:r w:rsidR="002A358F" w:rsidDel="00F35F48">
            <w:rPr>
              <w:rFonts w:ascii="Times New Roman" w:hAnsi="Times New Roman"/>
              <w:lang w:eastAsia="zh-CN"/>
            </w:rPr>
            <w:delText xml:space="preserve"> through </w:delText>
          </w:r>
          <w:r w:rsidR="002A358F" w:rsidDel="00F35F48">
            <w:rPr>
              <w:rFonts w:ascii="Times New Roman" w:hAnsi="Times New Roman" w:hint="eastAsia"/>
              <w:lang w:eastAsia="zh-CN"/>
            </w:rPr>
            <w:delText xml:space="preserve">an agent-based </w:delText>
          </w:r>
          <w:r w:rsidR="002A358F" w:rsidDel="00F35F48">
            <w:rPr>
              <w:rFonts w:ascii="Times New Roman" w:hAnsi="Times New Roman"/>
              <w:lang w:eastAsia="zh-CN"/>
            </w:rPr>
            <w:delText>approach</w:delText>
          </w:r>
        </w:del>
      </w:ins>
      <w:del w:id="306" w:author="Kairui Feng" w:date="2018-09-14T10:45:00Z">
        <w:r w:rsidR="008A4ADB" w:rsidDel="00F35F48">
          <w:rPr>
            <w:rFonts w:ascii="Times New Roman" w:hAnsi="Times New Roman" w:hint="eastAsia"/>
            <w:lang w:eastAsia="zh-CN"/>
          </w:rPr>
          <w:delText xml:space="preserve">s can be traced during this process and </w:delText>
        </w:r>
        <w:r w:rsidR="008739C8" w:rsidDel="00F35F48">
          <w:rPr>
            <w:rFonts w:ascii="Times New Roman" w:hAnsi="Times New Roman" w:hint="eastAsia"/>
            <w:lang w:eastAsia="zh-CN"/>
          </w:rPr>
          <w:delText xml:space="preserve">an agent-based model is built to model their </w:delText>
        </w:r>
        <w:r w:rsidR="005F3A2F" w:rsidRPr="000D328B" w:rsidDel="00F35F48">
          <w:rPr>
            <w:rFonts w:ascii="Times New Roman" w:hAnsi="Times New Roman"/>
            <w:lang w:eastAsia="zh-CN"/>
          </w:rPr>
          <w:delText>battery power</w:delText>
        </w:r>
        <w:r w:rsidR="008739C8" w:rsidDel="00F35F48">
          <w:rPr>
            <w:rFonts w:ascii="Times New Roman" w:hAnsi="Times New Roman" w:hint="eastAsia"/>
            <w:lang w:eastAsia="zh-CN"/>
          </w:rPr>
          <w:delText>.</w:delText>
        </w:r>
        <w:r w:rsidR="003E1B76" w:rsidDel="00F35F48">
          <w:rPr>
            <w:rFonts w:ascii="Times New Roman" w:hAnsi="Times New Roman" w:hint="eastAsia"/>
            <w:lang w:eastAsia="zh-CN"/>
          </w:rPr>
          <w:delText xml:space="preserve"> </w:delText>
        </w:r>
        <w:r w:rsidR="008739C8" w:rsidDel="00F35F48">
          <w:rPr>
            <w:rFonts w:ascii="Times New Roman" w:hAnsi="Times New Roman" w:hint="eastAsia"/>
            <w:lang w:eastAsia="zh-CN"/>
          </w:rPr>
          <w:delText xml:space="preserve"> </w:delText>
        </w:r>
        <w:r w:rsidR="003E1B76" w:rsidDel="00F35F48">
          <w:rPr>
            <w:rFonts w:ascii="Times New Roman" w:hAnsi="Times New Roman" w:hint="eastAsia"/>
            <w:lang w:eastAsia="zh-CN"/>
          </w:rPr>
          <w:delText>At the beginning of every</w:delText>
        </w:r>
      </w:del>
      <w:ins w:id="307" w:author="Ning Lin" w:date="2018-08-29T11:28:00Z">
        <w:del w:id="308" w:author="Kairui Feng" w:date="2018-09-14T10:45:00Z">
          <w:r w:rsidR="002A358F" w:rsidDel="00F35F48">
            <w:rPr>
              <w:rFonts w:ascii="Times New Roman" w:hAnsi="Times New Roman"/>
              <w:lang w:eastAsia="zh-CN"/>
            </w:rPr>
            <w:delText>each</w:delText>
          </w:r>
        </w:del>
      </w:ins>
      <w:del w:id="309" w:author="Kairui Feng" w:date="2018-09-14T10:45:00Z">
        <w:r w:rsidR="003E1B76" w:rsidDel="00F35F48">
          <w:rPr>
            <w:rFonts w:ascii="Times New Roman" w:hAnsi="Times New Roman" w:hint="eastAsia"/>
            <w:lang w:eastAsia="zh-CN"/>
          </w:rPr>
          <w:delText xml:space="preserve"> time step, a certain </w:delText>
        </w:r>
        <w:r w:rsidR="00DD213B" w:rsidDel="00F35F48">
          <w:rPr>
            <w:rFonts w:ascii="Times New Roman" w:hAnsi="Times New Roman" w:hint="eastAsia"/>
            <w:lang w:eastAsia="zh-CN"/>
          </w:rPr>
          <w:delText>percentage of people</w:delText>
        </w:r>
      </w:del>
      <w:ins w:id="310" w:author="Ning Lin" w:date="2018-08-29T11:36:00Z">
        <w:del w:id="311" w:author="Kairui Feng" w:date="2018-09-14T10:45:00Z">
          <w:r w:rsidR="00C66223" w:rsidDel="00F35F48">
            <w:rPr>
              <w:rFonts w:ascii="Times New Roman" w:hAnsi="Times New Roman"/>
              <w:lang w:eastAsia="zh-CN"/>
            </w:rPr>
            <w:delText>number of vehicles</w:delText>
          </w:r>
        </w:del>
      </w:ins>
      <w:del w:id="312" w:author="Kairui Feng" w:date="2018-09-14T10:45:00Z">
        <w:r w:rsidR="00DD213B" w:rsidDel="00F35F48">
          <w:rPr>
            <w:rFonts w:ascii="Times New Roman" w:hAnsi="Times New Roman" w:hint="eastAsia"/>
            <w:lang w:eastAsia="zh-CN"/>
          </w:rPr>
          <w:delText xml:space="preserve"> are going out </w:delText>
        </w:r>
        <w:r w:rsidR="003403B5" w:rsidDel="00F35F48">
          <w:rPr>
            <w:rFonts w:ascii="Times New Roman" w:hAnsi="Times New Roman" w:hint="eastAsia"/>
            <w:lang w:eastAsia="zh-CN"/>
          </w:rPr>
          <w:delText>of one place and heading to another place</w:delText>
        </w:r>
      </w:del>
      <w:ins w:id="313" w:author="Ning Lin" w:date="2018-08-29T11:30:00Z">
        <w:del w:id="314" w:author="Kairui Feng" w:date="2018-09-14T10:45:00Z">
          <w:r w:rsidR="002A358F" w:rsidDel="00F35F48">
            <w:rPr>
              <w:rFonts w:ascii="Times New Roman" w:hAnsi="Times New Roman"/>
              <w:lang w:eastAsia="zh-CN"/>
            </w:rPr>
            <w:delText>, according to the traffic demand</w:delText>
          </w:r>
        </w:del>
      </w:ins>
      <w:del w:id="315" w:author="Kairui Feng" w:date="2018-09-14T10:45:00Z">
        <w:r w:rsidR="003403B5" w:rsidDel="00F35F48">
          <w:rPr>
            <w:rFonts w:ascii="Times New Roman" w:hAnsi="Times New Roman" w:hint="eastAsia"/>
            <w:lang w:eastAsia="zh-CN"/>
          </w:rPr>
          <w:delText>. Some of these people</w:delText>
        </w:r>
      </w:del>
      <w:ins w:id="316" w:author="Ning Lin" w:date="2018-08-29T11:36:00Z">
        <w:del w:id="317" w:author="Kairui Feng" w:date="2018-09-14T10:45:00Z">
          <w:r w:rsidR="00C66223" w:rsidDel="00F35F48">
            <w:rPr>
              <w:rFonts w:ascii="Times New Roman" w:hAnsi="Times New Roman"/>
              <w:lang w:eastAsia="zh-CN"/>
            </w:rPr>
            <w:delText>them</w:delText>
          </w:r>
        </w:del>
      </w:ins>
      <w:del w:id="318" w:author="Kairui Feng" w:date="2018-09-14T10:45:00Z">
        <w:r w:rsidR="003403B5" w:rsidDel="00F35F48">
          <w:rPr>
            <w:rFonts w:ascii="Times New Roman" w:hAnsi="Times New Roman" w:hint="eastAsia"/>
            <w:lang w:eastAsia="zh-CN"/>
          </w:rPr>
          <w:delText xml:space="preserve"> </w:delText>
        </w:r>
      </w:del>
      <w:ins w:id="319" w:author="Ning Lin" w:date="2018-08-29T11:30:00Z">
        <w:del w:id="320" w:author="Kairui Feng" w:date="2018-09-14T10:45:00Z">
          <w:r w:rsidR="002A358F" w:rsidDel="00F35F48">
            <w:rPr>
              <w:rFonts w:ascii="Times New Roman" w:hAnsi="Times New Roman"/>
              <w:lang w:eastAsia="zh-CN"/>
            </w:rPr>
            <w:delText xml:space="preserve">have </w:delText>
          </w:r>
        </w:del>
      </w:ins>
      <w:del w:id="321" w:author="Kairui Feng" w:date="2018-09-14T10:45:00Z">
        <w:r w:rsidR="003403B5" w:rsidDel="00F35F48">
          <w:rPr>
            <w:rFonts w:ascii="Times New Roman" w:hAnsi="Times New Roman" w:hint="eastAsia"/>
            <w:lang w:eastAsia="zh-CN"/>
          </w:rPr>
          <w:delText>already evacuated from other places</w:delText>
        </w:r>
      </w:del>
      <w:ins w:id="322" w:author="Ning Lin" w:date="2018-08-29T11:31:00Z">
        <w:del w:id="323" w:author="Kairui Feng" w:date="2018-09-14T10:45:00Z">
          <w:r w:rsidR="002A358F" w:rsidDel="00F35F48">
            <w:rPr>
              <w:rFonts w:ascii="Times New Roman" w:hAnsi="Times New Roman"/>
              <w:lang w:eastAsia="zh-CN"/>
            </w:rPr>
            <w:delText xml:space="preserve"> (with reduced battery power)</w:delText>
          </w:r>
        </w:del>
      </w:ins>
      <w:del w:id="324" w:author="Kairui Feng" w:date="2018-09-14T10:45:00Z">
        <w:r w:rsidR="003403B5" w:rsidDel="00F35F48">
          <w:rPr>
            <w:rFonts w:ascii="Times New Roman" w:hAnsi="Times New Roman" w:hint="eastAsia"/>
            <w:lang w:eastAsia="zh-CN"/>
          </w:rPr>
          <w:delText xml:space="preserve"> and others are local people</w:delText>
        </w:r>
      </w:del>
      <w:ins w:id="325" w:author="Ning Lin" w:date="2018-08-29T11:31:00Z">
        <w:del w:id="326" w:author="Kairui Feng" w:date="2018-09-14T10:45:00Z">
          <w:r w:rsidR="002A358F" w:rsidDel="00F35F48">
            <w:rPr>
              <w:rFonts w:ascii="Times New Roman" w:hAnsi="Times New Roman"/>
              <w:lang w:eastAsia="zh-CN"/>
            </w:rPr>
            <w:delText>(starting with full battery power)</w:delText>
          </w:r>
        </w:del>
      </w:ins>
      <w:del w:id="327" w:author="Kairui Feng" w:date="2018-09-14T10:45:00Z">
        <w:r w:rsidR="003403B5" w:rsidDel="00F35F48">
          <w:rPr>
            <w:rFonts w:ascii="Times New Roman" w:hAnsi="Times New Roman" w:hint="eastAsia"/>
            <w:lang w:eastAsia="zh-CN"/>
          </w:rPr>
          <w:delText xml:space="preserve">. </w:delText>
        </w:r>
      </w:del>
      <w:ins w:id="328" w:author="Ning Lin" w:date="2018-08-29T11:34:00Z">
        <w:del w:id="329" w:author="Kairui Feng" w:date="2018-09-14T10:45:00Z">
          <w:r w:rsidR="00C66223" w:rsidDel="00F35F48">
            <w:rPr>
              <w:rFonts w:ascii="Times New Roman" w:hAnsi="Times New Roman"/>
              <w:lang w:eastAsia="zh-CN"/>
            </w:rPr>
            <w:delText xml:space="preserve">To differentiate them, we assume </w:delText>
          </w:r>
        </w:del>
      </w:ins>
      <w:ins w:id="330" w:author="Ning Lin" w:date="2018-08-29T11:35:00Z">
        <w:del w:id="331" w:author="Kairui Feng" w:date="2018-09-14T10:45:00Z">
          <w:r w:rsidR="00C66223" w:rsidDel="00F35F48">
            <w:rPr>
              <w:rFonts w:ascii="Times New Roman" w:hAnsi="Times New Roman"/>
              <w:lang w:eastAsia="zh-CN"/>
            </w:rPr>
            <w:delText xml:space="preserve">that </w:delText>
          </w:r>
        </w:del>
      </w:ins>
      <w:ins w:id="332" w:author="Ning Lin" w:date="2018-08-29T11:34:00Z">
        <w:del w:id="333" w:author="Kairui Feng" w:date="2018-09-14T10:45:00Z">
          <w:r w:rsidR="00C66223" w:rsidDel="00F35F48">
            <w:rPr>
              <w:rFonts w:ascii="Times New Roman" w:hAnsi="Times New Roman"/>
              <w:lang w:eastAsia="zh-CN"/>
            </w:rPr>
            <w:delText>t</w:delText>
          </w:r>
        </w:del>
      </w:ins>
      <w:del w:id="334" w:author="Kairui Feng" w:date="2018-09-14T10:45:00Z">
        <w:r w:rsidR="003403B5" w:rsidDel="00F35F48">
          <w:rPr>
            <w:rFonts w:ascii="Times New Roman" w:hAnsi="Times New Roman" w:hint="eastAsia"/>
            <w:lang w:eastAsia="zh-CN"/>
          </w:rPr>
          <w:delText>The evacuating portion</w:delText>
        </w:r>
      </w:del>
      <w:ins w:id="335" w:author="Ning Lin" w:date="2018-08-29T11:48:00Z">
        <w:del w:id="336" w:author="Kairui Feng" w:date="2018-09-14T10:45:00Z">
          <w:r w:rsidR="00880B14" w:rsidDel="00F35F48">
            <w:rPr>
              <w:rFonts w:ascii="Times New Roman" w:hAnsi="Times New Roman"/>
              <w:lang w:eastAsia="zh-CN"/>
            </w:rPr>
            <w:delText>s</w:delText>
          </w:r>
        </w:del>
      </w:ins>
      <w:del w:id="337" w:author="Kairui Feng" w:date="2018-09-14T10:45:00Z">
        <w:r w:rsidR="003403B5" w:rsidDel="00F35F48">
          <w:rPr>
            <w:rFonts w:ascii="Times New Roman" w:hAnsi="Times New Roman" w:hint="eastAsia"/>
            <w:lang w:eastAsia="zh-CN"/>
          </w:rPr>
          <w:delText xml:space="preserve"> of local and </w:delText>
        </w:r>
      </w:del>
      <w:ins w:id="338" w:author="Ning Lin" w:date="2018-08-31T10:53:00Z">
        <w:del w:id="339" w:author="Kairui Feng" w:date="2018-09-14T10:45:00Z">
          <w:r w:rsidR="00046735" w:rsidDel="00F35F48">
            <w:rPr>
              <w:rFonts w:ascii="Times New Roman" w:hAnsi="Times New Roman"/>
              <w:lang w:eastAsia="zh-CN"/>
            </w:rPr>
            <w:delText>in</w:delText>
          </w:r>
        </w:del>
      </w:ins>
      <w:del w:id="340" w:author="Kairui Feng" w:date="2018-09-14T10:45:00Z">
        <w:r w:rsidR="003403B5" w:rsidDel="00F35F48">
          <w:rPr>
            <w:rFonts w:ascii="Times New Roman" w:hAnsi="Times New Roman" w:hint="eastAsia"/>
            <w:lang w:eastAsia="zh-CN"/>
          </w:rPr>
          <w:delText xml:space="preserve">coming </w:delText>
        </w:r>
      </w:del>
      <w:ins w:id="341" w:author="Ning Lin" w:date="2018-08-29T11:37:00Z">
        <w:del w:id="342" w:author="Kairui Feng" w:date="2018-09-14T10:45:00Z">
          <w:r w:rsidR="00C66223" w:rsidDel="00F35F48">
            <w:rPr>
              <w:rFonts w:ascii="Times New Roman" w:hAnsi="Times New Roman" w:hint="eastAsia"/>
              <w:lang w:eastAsia="zh-CN"/>
            </w:rPr>
            <w:delText>vehicle</w:delText>
          </w:r>
          <w:r w:rsidR="00C66223" w:rsidDel="00F35F48">
            <w:rPr>
              <w:rFonts w:ascii="Times New Roman" w:hAnsi="Times New Roman"/>
              <w:lang w:eastAsia="zh-CN"/>
            </w:rPr>
            <w:delText>s</w:delText>
          </w:r>
        </w:del>
      </w:ins>
      <w:del w:id="343" w:author="Kairui Feng" w:date="2018-09-14T10:45:00Z">
        <w:r w:rsidR="003403B5" w:rsidDel="00F35F48">
          <w:rPr>
            <w:rFonts w:ascii="Times New Roman" w:hAnsi="Times New Roman" w:hint="eastAsia"/>
            <w:lang w:eastAsia="zh-CN"/>
          </w:rPr>
          <w:delText xml:space="preserve">people </w:delText>
        </w:r>
      </w:del>
      <w:ins w:id="344" w:author="Ning Lin" w:date="2018-08-29T11:48:00Z">
        <w:del w:id="345" w:author="Kairui Feng" w:date="2018-09-14T10:45:00Z">
          <w:r w:rsidR="00880B14" w:rsidDel="00F35F48">
            <w:rPr>
              <w:rFonts w:ascii="Times New Roman" w:hAnsi="Times New Roman"/>
              <w:lang w:eastAsia="zh-CN"/>
            </w:rPr>
            <w:delText>are</w:delText>
          </w:r>
        </w:del>
      </w:ins>
      <w:del w:id="346" w:author="Kairui Feng" w:date="2018-09-14T10:45:00Z">
        <w:r w:rsidR="00C83236" w:rsidDel="00F35F48">
          <w:rPr>
            <w:rFonts w:ascii="Times New Roman" w:hAnsi="Times New Roman" w:hint="eastAsia"/>
            <w:lang w:eastAsia="zh-CN"/>
          </w:rPr>
          <w:delText xml:space="preserve">is determined by whether these incoming people </w:delText>
        </w:r>
      </w:del>
      <w:ins w:id="347" w:author="Ning Lin" w:date="2018-08-29T11:38:00Z">
        <w:del w:id="348" w:author="Kairui Feng" w:date="2018-09-14T10:45:00Z">
          <w:r w:rsidR="00C66223" w:rsidDel="00F35F48">
            <w:rPr>
              <w:rFonts w:ascii="Times New Roman" w:hAnsi="Times New Roman"/>
              <w:lang w:eastAsia="zh-CN"/>
            </w:rPr>
            <w:delText xml:space="preserve">ers </w:delText>
          </w:r>
        </w:del>
      </w:ins>
      <w:del w:id="349" w:author="Kairui Feng" w:date="2018-09-14T10:45:00Z">
        <w:r w:rsidR="00C83236" w:rsidDel="00F35F48">
          <w:rPr>
            <w:rFonts w:ascii="Times New Roman" w:hAnsi="Times New Roman" w:hint="eastAsia"/>
            <w:lang w:eastAsia="zh-CN"/>
          </w:rPr>
          <w:delText xml:space="preserve">can find </w:delText>
        </w:r>
        <w:r w:rsidR="00C83236" w:rsidDel="00F35F48">
          <w:rPr>
            <w:rFonts w:ascii="Times New Roman" w:hAnsi="Times New Roman"/>
            <w:lang w:eastAsia="zh-CN"/>
          </w:rPr>
          <w:delText>enough</w:delText>
        </w:r>
        <w:r w:rsidR="00C83236" w:rsidDel="00F35F48">
          <w:rPr>
            <w:rFonts w:ascii="Times New Roman" w:hAnsi="Times New Roman" w:hint="eastAsia"/>
            <w:lang w:eastAsia="zh-CN"/>
          </w:rPr>
          <w:delText xml:space="preserve"> shelters</w:delText>
        </w:r>
        <w:r w:rsidR="001930F9" w:rsidDel="00F35F48">
          <w:rPr>
            <w:rFonts w:ascii="Times New Roman" w:hAnsi="Times New Roman" w:hint="eastAsia"/>
            <w:lang w:eastAsia="zh-CN"/>
          </w:rPr>
          <w:delText xml:space="preserve"> </w:delText>
        </w:r>
      </w:del>
      <w:ins w:id="350" w:author="Ning Lin" w:date="2018-08-29T11:41:00Z">
        <w:del w:id="351" w:author="Kairui Feng" w:date="2018-09-14T10:45:00Z">
          <w:r w:rsidR="00880B14" w:rsidDel="00F35F48">
            <w:rPr>
              <w:rFonts w:ascii="Times New Roman" w:hAnsi="Times New Roman" w:hint="eastAsia"/>
              <w:lang w:eastAsia="zh-CN"/>
            </w:rPr>
            <w:delText>or hotel</w:delText>
          </w:r>
          <w:r w:rsidR="00C66223" w:rsidDel="00F35F48">
            <w:rPr>
              <w:rFonts w:ascii="Times New Roman" w:hAnsi="Times New Roman" w:hint="eastAsia"/>
              <w:lang w:eastAsia="zh-CN"/>
            </w:rPr>
            <w:delText>s</w:delText>
          </w:r>
          <w:r w:rsidR="00C66223" w:rsidDel="00F35F48">
            <w:rPr>
              <w:rFonts w:ascii="Times New Roman" w:hAnsi="Times New Roman"/>
              <w:lang w:eastAsia="zh-CN"/>
            </w:rPr>
            <w:delText xml:space="preserve">. When the local shelters </w:delText>
          </w:r>
          <w:r w:rsidR="00880B14" w:rsidDel="00F35F48">
            <w:rPr>
              <w:rFonts w:ascii="Times New Roman" w:hAnsi="Times New Roman"/>
              <w:lang w:eastAsia="zh-CN"/>
            </w:rPr>
            <w:delText>and hotel</w:delText>
          </w:r>
          <w:r w:rsidR="00C66223" w:rsidDel="00F35F48">
            <w:rPr>
              <w:rFonts w:ascii="Times New Roman" w:hAnsi="Times New Roman"/>
              <w:lang w:eastAsia="zh-CN"/>
            </w:rPr>
            <w:delText xml:space="preserve">s </w:delText>
          </w:r>
        </w:del>
      </w:ins>
      <w:del w:id="352" w:author="Kairui Feng" w:date="2018-09-14T10:45:00Z">
        <w:r w:rsidR="001930F9" w:rsidDel="00F35F48">
          <w:rPr>
            <w:rFonts w:ascii="Times New Roman" w:hAnsi="Times New Roman" w:hint="eastAsia"/>
            <w:lang w:eastAsia="zh-CN"/>
          </w:rPr>
          <w:delText>(TCpalm 2017</w:delText>
        </w:r>
      </w:del>
      <w:ins w:id="353" w:author="Ning Lin" w:date="2018-08-29T11:41:00Z">
        <w:del w:id="354" w:author="Kairui Feng" w:date="2018-09-14T10:45:00Z">
          <w:r w:rsidR="00C66223" w:rsidDel="00F35F48">
            <w:rPr>
              <w:rFonts w:ascii="Times New Roman" w:hAnsi="Times New Roman"/>
              <w:lang w:eastAsia="zh-CN"/>
            </w:rPr>
            <w:delText>,</w:delText>
          </w:r>
        </w:del>
      </w:ins>
      <w:del w:id="355" w:author="Kairui Feng" w:date="2018-09-14T10:45:00Z">
        <w:r w:rsidR="001930F9" w:rsidDel="00F35F48">
          <w:rPr>
            <w:rFonts w:ascii="Times New Roman" w:hAnsi="Times New Roman" w:hint="eastAsia"/>
            <w:lang w:eastAsia="zh-CN"/>
          </w:rPr>
          <w:delText>)</w:delText>
        </w:r>
        <w:r w:rsidR="00873EB2" w:rsidDel="00F35F48">
          <w:rPr>
            <w:rFonts w:ascii="Times New Roman" w:hAnsi="Times New Roman" w:hint="eastAsia"/>
            <w:lang w:eastAsia="zh-CN"/>
          </w:rPr>
          <w:delText xml:space="preserve"> and hotel rooms number</w:delText>
        </w:r>
        <w:r w:rsidR="00AE7896" w:rsidDel="00F35F48">
          <w:rPr>
            <w:rFonts w:ascii="Times New Roman" w:hAnsi="Times New Roman" w:hint="eastAsia"/>
            <w:lang w:eastAsia="zh-CN"/>
          </w:rPr>
          <w:delText xml:space="preserve"> </w:delText>
        </w:r>
        <w:r w:rsidR="00873EB2" w:rsidDel="00F35F48">
          <w:rPr>
            <w:rFonts w:ascii="Times New Roman" w:hAnsi="Times New Roman" w:hint="eastAsia"/>
            <w:lang w:eastAsia="zh-CN"/>
          </w:rPr>
          <w:delText>(STR 2017)</w:delText>
        </w:r>
      </w:del>
      <w:ins w:id="356" w:author="Ning Lin" w:date="2018-08-29T11:48:00Z">
        <w:del w:id="357" w:author="Kairui Feng" w:date="2018-09-14T10:45:00Z">
          <w:r w:rsidR="00880B14" w:rsidDel="00F35F48">
            <w:rPr>
              <w:rFonts w:ascii="Times New Roman" w:hAnsi="Times New Roman"/>
              <w:lang w:eastAsia="zh-CN"/>
            </w:rPr>
            <w:delText xml:space="preserve"> become full</w:delText>
          </w:r>
        </w:del>
      </w:ins>
      <w:ins w:id="358" w:author="Ning Lin" w:date="2018-08-29T11:41:00Z">
        <w:del w:id="359" w:author="Kairui Feng" w:date="2018-09-14T10:45:00Z">
          <w:r w:rsidR="00C66223" w:rsidDel="00F35F48">
            <w:rPr>
              <w:rFonts w:ascii="Times New Roman" w:hAnsi="Times New Roman"/>
              <w:lang w:eastAsia="zh-CN"/>
            </w:rPr>
            <w:delText>,</w:delText>
          </w:r>
        </w:del>
      </w:ins>
      <w:del w:id="360" w:author="Kairui Feng" w:date="2018-09-14T10:45:00Z">
        <w:r w:rsidR="00C83236" w:rsidDel="00F35F48">
          <w:rPr>
            <w:rFonts w:ascii="Times New Roman" w:hAnsi="Times New Roman" w:hint="eastAsia"/>
            <w:lang w:eastAsia="zh-CN"/>
          </w:rPr>
          <w:delText>.</w:delText>
        </w:r>
        <w:r w:rsidR="00E64A18" w:rsidDel="00F35F48">
          <w:rPr>
            <w:rFonts w:ascii="Times New Roman" w:hAnsi="Times New Roman" w:hint="eastAsia"/>
            <w:lang w:eastAsia="zh-CN"/>
          </w:rPr>
          <w:delText xml:space="preserve"> </w:delText>
        </w:r>
      </w:del>
      <w:ins w:id="361" w:author="Ning Lin" w:date="2018-08-29T11:44:00Z">
        <w:del w:id="362" w:author="Kairui Feng" w:date="2018-09-14T10:45:00Z">
          <w:r w:rsidR="00914904" w:rsidDel="00F35F48">
            <w:rPr>
              <w:rFonts w:ascii="Times New Roman" w:hAnsi="Times New Roman"/>
              <w:lang w:eastAsia="zh-CN"/>
            </w:rPr>
            <w:delText xml:space="preserve">new </w:delText>
          </w:r>
        </w:del>
      </w:ins>
      <w:del w:id="363" w:author="Kairui Feng" w:date="2018-09-14T10:45:00Z">
        <w:r w:rsidR="00E64A18" w:rsidDel="00F35F48">
          <w:rPr>
            <w:rFonts w:ascii="Times New Roman" w:hAnsi="Times New Roman" w:hint="eastAsia"/>
            <w:lang w:eastAsia="zh-CN"/>
          </w:rPr>
          <w:delText xml:space="preserve">If the incoming </w:delText>
        </w:r>
      </w:del>
      <w:ins w:id="364" w:author="Ning Lin" w:date="2018-08-29T11:38:00Z">
        <w:del w:id="365" w:author="Kairui Feng" w:date="2018-09-14T10:45:00Z">
          <w:r w:rsidR="00C66223" w:rsidDel="00F35F48">
            <w:rPr>
              <w:rFonts w:ascii="Times New Roman" w:hAnsi="Times New Roman"/>
              <w:lang w:eastAsia="zh-CN"/>
            </w:rPr>
            <w:delText>incomers</w:delText>
          </w:r>
          <w:r w:rsidR="00C66223" w:rsidDel="00F35F48">
            <w:rPr>
              <w:rFonts w:ascii="Times New Roman" w:hAnsi="Times New Roman" w:hint="eastAsia"/>
              <w:lang w:eastAsia="zh-CN"/>
            </w:rPr>
            <w:delText xml:space="preserve"> </w:delText>
          </w:r>
        </w:del>
      </w:ins>
      <w:del w:id="366" w:author="Kairui Feng" w:date="2018-09-14T10:45:00Z">
        <w:r w:rsidR="00E64A18" w:rsidDel="00F35F48">
          <w:rPr>
            <w:rFonts w:ascii="Times New Roman" w:hAnsi="Times New Roman" w:hint="eastAsia"/>
            <w:lang w:eastAsia="zh-CN"/>
          </w:rPr>
          <w:delText xml:space="preserve">people can not find an </w:delText>
        </w:r>
        <w:r w:rsidR="00E64A18" w:rsidDel="00F35F48">
          <w:rPr>
            <w:rFonts w:ascii="Times New Roman" w:hAnsi="Times New Roman"/>
            <w:lang w:eastAsia="zh-CN"/>
          </w:rPr>
          <w:delText>accommodation</w:delText>
        </w:r>
        <w:r w:rsidR="00E64A18" w:rsidDel="00F35F48">
          <w:rPr>
            <w:rFonts w:ascii="Times New Roman" w:hAnsi="Times New Roman" w:hint="eastAsia"/>
            <w:lang w:eastAsia="zh-CN"/>
          </w:rPr>
          <w:delText xml:space="preserve">, then they have to keep going on and occupy part of </w:delText>
        </w:r>
      </w:del>
      <w:ins w:id="367" w:author="Ning Lin" w:date="2018-08-29T11:39:00Z">
        <w:del w:id="368" w:author="Kairui Feng" w:date="2018-09-14T10:45:00Z">
          <w:r w:rsidR="00C66223" w:rsidDel="00F35F48">
            <w:rPr>
              <w:rFonts w:ascii="Times New Roman" w:hAnsi="Times New Roman"/>
              <w:lang w:eastAsia="zh-CN"/>
            </w:rPr>
            <w:delText>outgoing</w:delText>
          </w:r>
        </w:del>
      </w:ins>
      <w:del w:id="369" w:author="Kairui Feng" w:date="2018-09-14T10:45:00Z">
        <w:r w:rsidR="00E64A18" w:rsidDel="00F35F48">
          <w:rPr>
            <w:rFonts w:ascii="Times New Roman" w:hAnsi="Times New Roman" w:hint="eastAsia"/>
            <w:lang w:eastAsia="zh-CN"/>
          </w:rPr>
          <w:delText xml:space="preserve">the evacuation flow. The other part of the evacuation flow is </w:delText>
        </w:r>
        <w:r w:rsidR="00E64A18" w:rsidDel="00F35F48">
          <w:rPr>
            <w:rFonts w:ascii="Times New Roman" w:hAnsi="Times New Roman"/>
            <w:lang w:eastAsia="zh-CN"/>
          </w:rPr>
          <w:delText>uniformly composed of</w:delText>
        </w:r>
      </w:del>
      <w:ins w:id="370" w:author="Ning Lin" w:date="2018-08-29T11:43:00Z">
        <w:del w:id="371" w:author="Kairui Feng" w:date="2018-09-14T10:45:00Z">
          <w:r w:rsidR="00914904" w:rsidDel="00F35F48">
            <w:rPr>
              <w:rFonts w:ascii="Times New Roman" w:hAnsi="Times New Roman"/>
              <w:lang w:eastAsia="zh-CN"/>
            </w:rPr>
            <w:delText>distributed to</w:delText>
          </w:r>
        </w:del>
      </w:ins>
      <w:del w:id="372" w:author="Kairui Feng" w:date="2018-09-14T10:45:00Z">
        <w:r w:rsidR="00E64A18" w:rsidDel="00F35F48">
          <w:rPr>
            <w:rFonts w:ascii="Times New Roman" w:hAnsi="Times New Roman"/>
            <w:lang w:eastAsia="zh-CN"/>
          </w:rPr>
          <w:delText xml:space="preserve"> </w:delText>
        </w:r>
        <w:r w:rsidR="00AC2D22" w:rsidDel="00F35F48">
          <w:rPr>
            <w:rFonts w:ascii="Times New Roman" w:hAnsi="Times New Roman" w:hint="eastAsia"/>
            <w:lang w:eastAsia="zh-CN"/>
          </w:rPr>
          <w:delText xml:space="preserve">the </w:delText>
        </w:r>
      </w:del>
      <w:ins w:id="373" w:author="Ning Lin" w:date="2018-08-29T11:46:00Z">
        <w:del w:id="374" w:author="Kairui Feng" w:date="2018-09-14T10:45:00Z">
          <w:r w:rsidR="00880B14" w:rsidDel="00F35F48">
            <w:rPr>
              <w:rFonts w:ascii="Times New Roman" w:hAnsi="Times New Roman"/>
              <w:lang w:eastAsia="zh-CN"/>
            </w:rPr>
            <w:delText xml:space="preserve">local, </w:delText>
          </w:r>
        </w:del>
      </w:ins>
      <w:ins w:id="375" w:author="Ning Lin" w:date="2018-08-29T11:50:00Z">
        <w:del w:id="376" w:author="Kairui Feng" w:date="2018-09-14T10:45:00Z">
          <w:r w:rsidR="00880B14" w:rsidDel="00F35F48">
            <w:rPr>
              <w:rFonts w:ascii="Times New Roman" w:hAnsi="Times New Roman"/>
              <w:lang w:eastAsia="zh-CN"/>
            </w:rPr>
            <w:delText xml:space="preserve">now </w:delText>
          </w:r>
        </w:del>
      </w:ins>
      <w:ins w:id="377" w:author="Ning Lin" w:date="2018-08-29T11:46:00Z">
        <w:del w:id="378" w:author="Kairui Feng" w:date="2018-09-14T10:45:00Z">
          <w:r w:rsidR="00880B14" w:rsidDel="00F35F48">
            <w:rPr>
              <w:rFonts w:ascii="Times New Roman" w:hAnsi="Times New Roman"/>
              <w:lang w:eastAsia="zh-CN"/>
            </w:rPr>
            <w:delText xml:space="preserve">including the </w:delText>
          </w:r>
        </w:del>
      </w:ins>
      <w:ins w:id="379" w:author="Ning Lin" w:date="2018-08-29T11:47:00Z">
        <w:del w:id="380" w:author="Kairui Feng" w:date="2018-09-14T10:45:00Z">
          <w:r w:rsidR="00880B14" w:rsidDel="00F35F48">
            <w:rPr>
              <w:rFonts w:ascii="Times New Roman" w:hAnsi="Times New Roman"/>
              <w:lang w:eastAsia="zh-CN"/>
            </w:rPr>
            <w:delText>accommodated</w:delText>
          </w:r>
        </w:del>
      </w:ins>
      <w:ins w:id="381" w:author="Ning Lin" w:date="2018-08-29T11:46:00Z">
        <w:del w:id="382" w:author="Kairui Feng" w:date="2018-09-14T10:45:00Z">
          <w:r w:rsidR="00880B14" w:rsidDel="00F35F48">
            <w:rPr>
              <w:rFonts w:ascii="Times New Roman" w:hAnsi="Times New Roman"/>
              <w:lang w:eastAsia="zh-CN"/>
            </w:rPr>
            <w:delText xml:space="preserve"> </w:delText>
          </w:r>
        </w:del>
      </w:ins>
      <w:del w:id="383" w:author="Kairui Feng" w:date="2018-09-14T10:45:00Z">
        <w:r w:rsidR="00AC2D22" w:rsidDel="00F35F48">
          <w:rPr>
            <w:rFonts w:ascii="Times New Roman" w:hAnsi="Times New Roman" w:hint="eastAsia"/>
            <w:lang w:eastAsia="zh-CN"/>
          </w:rPr>
          <w:delText xml:space="preserve">incoming </w:delText>
        </w:r>
      </w:del>
      <w:ins w:id="384" w:author="Ning Lin" w:date="2018-08-29T11:46:00Z">
        <w:del w:id="385" w:author="Kairui Feng" w:date="2018-09-14T10:45:00Z">
          <w:r w:rsidR="00880B14" w:rsidDel="00F35F48">
            <w:rPr>
              <w:rFonts w:ascii="Times New Roman" w:hAnsi="Times New Roman" w:hint="eastAsia"/>
              <w:lang w:eastAsia="zh-CN"/>
            </w:rPr>
            <w:delText>incom</w:delText>
          </w:r>
          <w:r w:rsidR="00880B14" w:rsidDel="00F35F48">
            <w:rPr>
              <w:rFonts w:ascii="Times New Roman" w:hAnsi="Times New Roman"/>
              <w:lang w:eastAsia="zh-CN"/>
            </w:rPr>
            <w:delText>ers</w:delText>
          </w:r>
        </w:del>
      </w:ins>
      <w:del w:id="386" w:author="Kairui Feng" w:date="2018-09-14T10:45:00Z">
        <w:r w:rsidR="00AC2D22" w:rsidDel="00F35F48">
          <w:rPr>
            <w:rFonts w:ascii="Times New Roman" w:hAnsi="Times New Roman" w:hint="eastAsia"/>
            <w:lang w:eastAsia="zh-CN"/>
          </w:rPr>
          <w:delText>people with shelters and the local people based on their population.</w:delText>
        </w:r>
        <w:r w:rsidR="00E64A18" w:rsidDel="00F35F48">
          <w:rPr>
            <w:rFonts w:ascii="Times New Roman" w:hAnsi="Times New Roman" w:hint="eastAsia"/>
            <w:lang w:eastAsia="zh-CN"/>
          </w:rPr>
          <w:delText xml:space="preserve"> </w:delText>
        </w:r>
      </w:del>
    </w:p>
    <w:p w14:paraId="316D985D" w14:textId="73FA627E" w:rsidR="00C83236" w:rsidDel="00F35F48" w:rsidRDefault="00C83236" w:rsidP="00A00665">
      <w:pPr>
        <w:rPr>
          <w:del w:id="387" w:author="Kairui Feng" w:date="2018-09-14T10:45:00Z"/>
          <w:rFonts w:ascii="Times New Roman" w:hAnsi="Times New Roman"/>
          <w:lang w:eastAsia="zh-CN"/>
        </w:rPr>
      </w:pPr>
    </w:p>
    <w:p w14:paraId="5A1EC3DD" w14:textId="7C06CD7D" w:rsidR="00833147" w:rsidDel="00C07910" w:rsidRDefault="00F247CA" w:rsidP="00A00665">
      <w:pPr>
        <w:rPr>
          <w:del w:id="388" w:author="Kairui Feng" w:date="2018-08-22T17:01:00Z"/>
          <w:rFonts w:ascii="Times New Roman" w:hAnsi="Times New Roman"/>
          <w:lang w:eastAsia="zh-CN"/>
        </w:rPr>
      </w:pPr>
      <w:ins w:id="389" w:author="Ning Lin" w:date="2018-08-29T10:57:00Z">
        <w:del w:id="390" w:author="Kairui Feng" w:date="2018-09-14T10:45:00Z">
          <w:r w:rsidDel="00F35F48">
            <w:rPr>
              <w:rFonts w:ascii="Times New Roman" w:eastAsia="Times New Roman" w:hAnsi="Times New Roman"/>
              <w:color w:val="000000"/>
              <w:lang w:eastAsia="zh-CN"/>
            </w:rPr>
            <w:delText>B</w:delText>
          </w:r>
        </w:del>
      </w:ins>
      <w:ins w:id="391" w:author="Ning Lin" w:date="2018-08-31T10:56:00Z">
        <w:del w:id="392" w:author="Kairui Feng" w:date="2018-09-14T10:45:00Z">
          <w:r w:rsidR="00E84ECC" w:rsidDel="00F35F48">
            <w:rPr>
              <w:rFonts w:ascii="Times New Roman" w:eastAsia="Times New Roman" w:hAnsi="Times New Roman"/>
              <w:color w:val="000000"/>
              <w:lang w:eastAsia="zh-CN"/>
            </w:rPr>
            <w:delText>time series</w:delText>
          </w:r>
        </w:del>
      </w:ins>
      <w:ins w:id="393" w:author="Ning Lin" w:date="2018-08-29T10:57:00Z">
        <w:del w:id="394" w:author="Kairui Feng" w:date="2018-09-14T10:45:00Z">
          <w:r w:rsidDel="00F35F48">
            <w:rPr>
              <w:rFonts w:ascii="Times New Roman" w:eastAsia="Times New Roman" w:hAnsi="Times New Roman"/>
              <w:color w:val="000000"/>
              <w:lang w:eastAsia="zh-CN"/>
            </w:rPr>
            <w:delText xml:space="preserve">, the </w:delText>
          </w:r>
          <w:r w:rsidRPr="00AA5F27" w:rsidDel="00F35F48">
            <w:rPr>
              <w:rFonts w:ascii="Times New Roman" w:eastAsia="Times New Roman" w:hAnsi="Times New Roman" w:hint="eastAsia"/>
              <w:color w:val="000000"/>
              <w:lang w:eastAsia="zh-CN"/>
            </w:rPr>
            <w:delText>battery power</w:delText>
          </w:r>
          <w:r w:rsidDel="00F35F48">
            <w:rPr>
              <w:rFonts w:ascii="Times New Roman" w:eastAsia="Times New Roman" w:hAnsi="Times New Roman" w:hint="eastAsia"/>
              <w:color w:val="000000"/>
              <w:lang w:eastAsia="zh-CN"/>
            </w:rPr>
            <w:delText xml:space="preserve"> </w:delText>
          </w:r>
        </w:del>
      </w:ins>
      <w:ins w:id="395" w:author="Ning Lin" w:date="2018-08-29T11:03:00Z">
        <w:del w:id="396" w:author="Kairui Feng" w:date="2018-09-14T10:45:00Z">
          <w:r w:rsidR="00593396" w:rsidDel="00F35F48">
            <w:rPr>
              <w:rFonts w:ascii="Times New Roman" w:eastAsia="Times New Roman" w:hAnsi="Times New Roman"/>
              <w:color w:val="000000"/>
              <w:lang w:eastAsia="zh-CN"/>
            </w:rPr>
            <w:delText xml:space="preserve">usage for each evacuating EV </w:delText>
          </w:r>
        </w:del>
      </w:ins>
      <w:ins w:id="397" w:author="Ning Lin" w:date="2018-08-29T10:57:00Z">
        <w:del w:id="398" w:author="Kairui Feng" w:date="2018-09-14T10:45:00Z">
          <w:r w:rsidDel="00F35F48">
            <w:rPr>
              <w:rFonts w:ascii="Times New Roman" w:eastAsia="Times New Roman" w:hAnsi="Times New Roman"/>
              <w:color w:val="000000"/>
              <w:lang w:eastAsia="zh-CN"/>
            </w:rPr>
            <w:delText>is estimated</w:delText>
          </w:r>
        </w:del>
      </w:ins>
      <w:ins w:id="399" w:author="Ning Lin" w:date="2018-08-29T10:58:00Z">
        <w:del w:id="400" w:author="Kairui Feng" w:date="2018-09-14T10:45:00Z">
          <w:r w:rsidRPr="00F247CA" w:rsidDel="00F35F48">
            <w:rPr>
              <w:rFonts w:ascii="Times New Roman" w:eastAsia="Times New Roman" w:hAnsi="Times New Roman"/>
              <w:color w:val="000000"/>
              <w:lang w:eastAsia="zh-CN"/>
            </w:rPr>
            <w:delText xml:space="preserve"> </w:delText>
          </w:r>
          <w:r w:rsidDel="00F35F48">
            <w:rPr>
              <w:rFonts w:ascii="Times New Roman" w:eastAsia="Times New Roman" w:hAnsi="Times New Roman"/>
              <w:color w:val="000000"/>
              <w:lang w:eastAsia="zh-CN"/>
            </w:rPr>
            <w:delText xml:space="preserve">– </w:delText>
          </w:r>
        </w:del>
      </w:ins>
      <w:ins w:id="401" w:author="Ning Lin" w:date="2018-08-31T10:57:00Z">
        <w:del w:id="402" w:author="Kairui Feng" w:date="2018-09-14T10:45:00Z">
          <w:r w:rsidR="00E84ECC" w:rsidDel="00F35F48">
            <w:rPr>
              <w:rFonts w:ascii="Times New Roman" w:eastAsia="Times New Roman" w:hAnsi="Times New Roman"/>
              <w:color w:val="000000"/>
              <w:lang w:eastAsia="zh-CN"/>
            </w:rPr>
            <w:delText>We assume</w:delText>
          </w:r>
          <w:r w:rsidR="00E84ECC" w:rsidRPr="00AA5F27" w:rsidDel="00F35F48">
            <w:rPr>
              <w:rFonts w:ascii="Times New Roman" w:eastAsia="Times New Roman" w:hAnsi="Times New Roman"/>
              <w:color w:val="000000"/>
              <w:lang w:eastAsia="zh-CN"/>
            </w:rPr>
            <w:delText xml:space="preserve"> that the vehicles recharge </w:delText>
          </w:r>
        </w:del>
      </w:ins>
      <w:ins w:id="403" w:author="Ning Lin" w:date="2018-08-31T10:58:00Z">
        <w:del w:id="404" w:author="Kairui Feng" w:date="2018-09-14T10:45:00Z">
          <w:r w:rsidR="00E84ECC" w:rsidDel="00F35F48">
            <w:rPr>
              <w:rFonts w:ascii="Times New Roman" w:eastAsia="Times New Roman" w:hAnsi="Times New Roman"/>
              <w:color w:val="000000"/>
              <w:lang w:eastAsia="zh-CN"/>
            </w:rPr>
            <w:delText xml:space="preserve">(to full capacity) </w:delText>
          </w:r>
        </w:del>
      </w:ins>
      <w:ins w:id="405" w:author="Ning Lin" w:date="2018-08-31T10:57:00Z">
        <w:del w:id="406" w:author="Kairui Feng" w:date="2018-09-14T10:45:00Z">
          <w:r w:rsidR="00E84ECC" w:rsidRPr="00AA5F27" w:rsidDel="00F35F48">
            <w:rPr>
              <w:rFonts w:ascii="Times New Roman" w:eastAsia="Times New Roman" w:hAnsi="Times New Roman"/>
              <w:color w:val="000000"/>
              <w:lang w:eastAsia="zh-CN"/>
            </w:rPr>
            <w:delText>immediat</w:delText>
          </w:r>
          <w:r w:rsidR="00E84ECC" w:rsidDel="00F35F48">
            <w:rPr>
              <w:rFonts w:ascii="Times New Roman" w:eastAsia="Times New Roman" w:hAnsi="Times New Roman"/>
              <w:color w:val="000000"/>
              <w:lang w:eastAsia="zh-CN"/>
            </w:rPr>
            <w:delText xml:space="preserve">ely when they leave </w:delText>
          </w:r>
          <w:r w:rsidR="00E84ECC" w:rsidDel="00F35F48">
            <w:rPr>
              <w:rFonts w:ascii="Times New Roman" w:eastAsia="Times New Roman" w:hAnsi="Times New Roman" w:hint="eastAsia"/>
              <w:color w:val="000000"/>
              <w:lang w:eastAsia="zh-CN"/>
            </w:rPr>
            <w:delText>a</w:delText>
          </w:r>
          <w:r w:rsidR="00E84ECC" w:rsidDel="00F35F48">
            <w:rPr>
              <w:rFonts w:ascii="Times New Roman" w:eastAsia="Times New Roman" w:hAnsi="Times New Roman"/>
              <w:color w:val="000000"/>
              <w:lang w:eastAsia="zh-CN"/>
            </w:rPr>
            <w:delText xml:space="preserve"> highway</w:delText>
          </w:r>
          <w:r w:rsidR="00E84ECC" w:rsidDel="00F35F48">
            <w:rPr>
              <w:rFonts w:ascii="Times New Roman" w:eastAsia="Times New Roman" w:hAnsi="Times New Roman" w:hint="eastAsia"/>
              <w:color w:val="000000"/>
              <w:lang w:eastAsia="zh-CN"/>
            </w:rPr>
            <w:delText xml:space="preserve"> and stay in a city</w:delText>
          </w:r>
        </w:del>
      </w:ins>
      <w:ins w:id="407" w:author="Ning Lin" w:date="2018-08-31T10:58:00Z">
        <w:del w:id="408" w:author="Kairui Feng" w:date="2018-09-14T10:45:00Z">
          <w:r w:rsidR="00E84ECC" w:rsidDel="00F35F48">
            <w:rPr>
              <w:rFonts w:ascii="Times New Roman" w:eastAsia="Times New Roman" w:hAnsi="Times New Roman"/>
              <w:color w:val="000000"/>
              <w:lang w:eastAsia="zh-CN"/>
            </w:rPr>
            <w:delText>.</w:delText>
          </w:r>
        </w:del>
      </w:ins>
      <w:ins w:id="409" w:author="Ning Lin" w:date="2018-08-31T10:57:00Z">
        <w:del w:id="410" w:author="Kairui Feng" w:date="2018-09-14T10:45:00Z">
          <w:r w:rsidR="00E84ECC" w:rsidDel="00F35F48">
            <w:rPr>
              <w:rFonts w:ascii="Times New Roman" w:eastAsia="Times New Roman" w:hAnsi="Times New Roman" w:hint="eastAsia"/>
              <w:color w:val="000000"/>
              <w:lang w:eastAsia="zh-CN"/>
            </w:rPr>
            <w:delText xml:space="preserve"> </w:delText>
          </w:r>
        </w:del>
      </w:ins>
      <w:ins w:id="411" w:author="Ning Lin" w:date="2018-08-31T10:58:00Z">
        <w:del w:id="412" w:author="Kairui Feng" w:date="2018-09-14T10:45:00Z">
          <w:r w:rsidR="00E84ECC" w:rsidDel="00F35F48">
            <w:rPr>
              <w:rFonts w:ascii="Times New Roman" w:eastAsia="Times New Roman" w:hAnsi="Times New Roman"/>
              <w:color w:val="000000"/>
              <w:lang w:eastAsia="zh-CN"/>
            </w:rPr>
            <w:delText xml:space="preserve">also </w:delText>
          </w:r>
        </w:del>
      </w:ins>
      <w:ins w:id="413" w:author="Ning Lin" w:date="2018-08-29T10:59:00Z">
        <w:del w:id="414" w:author="Kairui Feng" w:date="2018-09-14T10:45:00Z">
          <w:r w:rsidDel="00F35F48">
            <w:rPr>
              <w:rFonts w:ascii="Times New Roman" w:eastAsia="Times New Roman" w:hAnsi="Times New Roman"/>
              <w:color w:val="000000"/>
              <w:lang w:eastAsia="zh-CN"/>
            </w:rPr>
            <w:delText xml:space="preserve">that </w:delText>
          </w:r>
        </w:del>
      </w:ins>
      <w:ins w:id="415" w:author="Ning Lin" w:date="2018-08-31T11:10:00Z">
        <w:del w:id="416" w:author="Kairui Feng" w:date="2018-09-14T10:45:00Z">
          <w:r w:rsidR="005914F1" w:rsidRPr="005914F1" w:rsidDel="00F35F48">
            <w:rPr>
              <w:rFonts w:ascii="Times New Roman" w:eastAsia="Times New Roman" w:hAnsi="Times New Roman"/>
              <w:color w:val="000000"/>
              <w:lang w:eastAsia="zh-CN"/>
            </w:rPr>
            <w:delText xml:space="preserve"> </w:delText>
          </w:r>
          <w:r w:rsidR="005914F1" w:rsidRPr="00AA5F27" w:rsidDel="00F35F48">
            <w:rPr>
              <w:rFonts w:ascii="Times New Roman" w:eastAsia="Times New Roman" w:hAnsi="Times New Roman"/>
              <w:color w:val="000000"/>
              <w:lang w:eastAsia="zh-CN"/>
            </w:rPr>
            <w:delText xml:space="preserve">In reality, the charging process may impede </w:delText>
          </w:r>
          <w:r w:rsidR="005914F1" w:rsidDel="00F35F48">
            <w:rPr>
              <w:rFonts w:ascii="Times New Roman" w:eastAsia="Times New Roman" w:hAnsi="Times New Roman" w:hint="eastAsia"/>
              <w:color w:val="000000"/>
              <w:lang w:eastAsia="zh-CN"/>
            </w:rPr>
            <w:delText>one</w:delText>
          </w:r>
          <w:r w:rsidR="005914F1" w:rsidDel="00F35F48">
            <w:rPr>
              <w:rFonts w:ascii="Times New Roman" w:eastAsia="Times New Roman" w:hAnsi="Times New Roman"/>
              <w:color w:val="000000"/>
              <w:lang w:eastAsia="zh-CN"/>
            </w:rPr>
            <w:delText>’s</w:delText>
          </w:r>
          <w:r w:rsidR="005914F1" w:rsidRPr="00AA5F27" w:rsidDel="00F35F48">
            <w:rPr>
              <w:rFonts w:ascii="Times New Roman" w:eastAsia="Times New Roman" w:hAnsi="Times New Roman"/>
              <w:color w:val="000000"/>
              <w:lang w:eastAsia="zh-CN"/>
            </w:rPr>
            <w:delText xml:space="preserve"> original evacuation plan, but in this </w:delText>
          </w:r>
          <w:r w:rsidR="005914F1" w:rsidDel="00F35F48">
            <w:rPr>
              <w:rFonts w:ascii="Times New Roman" w:eastAsia="Times New Roman" w:hAnsi="Times New Roman" w:hint="eastAsia"/>
              <w:color w:val="000000"/>
              <w:lang w:eastAsia="zh-CN"/>
            </w:rPr>
            <w:delText>analysis</w:delText>
          </w:r>
          <w:r w:rsidR="005914F1" w:rsidRPr="00AA5F27" w:rsidDel="00F35F48">
            <w:rPr>
              <w:rFonts w:ascii="Times New Roman" w:eastAsia="Times New Roman" w:hAnsi="Times New Roman"/>
              <w:color w:val="000000"/>
              <w:lang w:eastAsia="zh-CN"/>
            </w:rPr>
            <w:delText xml:space="preserve">, we </w:delText>
          </w:r>
          <w:r w:rsidR="005914F1" w:rsidDel="00F35F48">
            <w:rPr>
              <w:rFonts w:ascii="Times New Roman" w:eastAsia="Times New Roman" w:hAnsi="Times New Roman"/>
              <w:color w:val="000000"/>
              <w:lang w:eastAsia="zh-CN"/>
            </w:rPr>
            <w:delText xml:space="preserve">simply </w:delText>
          </w:r>
          <w:r w:rsidR="005914F1" w:rsidRPr="00AA5F27" w:rsidDel="00F35F48">
            <w:rPr>
              <w:rFonts w:ascii="Times New Roman" w:eastAsia="Times New Roman" w:hAnsi="Times New Roman"/>
              <w:color w:val="000000"/>
              <w:lang w:eastAsia="zh-CN"/>
            </w:rPr>
            <w:delText xml:space="preserve">assume the charging </w:delText>
          </w:r>
          <w:r w:rsidR="005914F1" w:rsidDel="00F35F48">
            <w:rPr>
              <w:rFonts w:ascii="Times New Roman" w:eastAsia="Times New Roman" w:hAnsi="Times New Roman"/>
              <w:color w:val="000000"/>
              <w:lang w:eastAsia="zh-CN"/>
            </w:rPr>
            <w:delText>pattern</w:delText>
          </w:r>
          <w:r w:rsidR="005914F1" w:rsidDel="00F35F48">
            <w:rPr>
              <w:rFonts w:ascii="Times New Roman" w:eastAsia="Times New Roman" w:hAnsi="Times New Roman" w:hint="eastAsia"/>
              <w:color w:val="000000"/>
              <w:lang w:eastAsia="zh-CN"/>
            </w:rPr>
            <w:delText xml:space="preserve"> is independent of the evacuation process</w:delText>
          </w:r>
          <w:r w:rsidR="005914F1" w:rsidRPr="00AA5F27" w:rsidDel="00F35F48">
            <w:rPr>
              <w:rFonts w:ascii="Times New Roman" w:eastAsia="Times New Roman" w:hAnsi="Times New Roman"/>
              <w:color w:val="000000"/>
              <w:lang w:eastAsia="zh-CN"/>
            </w:rPr>
            <w:delText>.</w:delText>
          </w:r>
        </w:del>
      </w:ins>
      <w:ins w:id="417" w:author="Ning Lin" w:date="2018-08-31T10:59:00Z">
        <w:del w:id="418" w:author="Kairui Feng" w:date="2018-09-14T10:45:00Z">
          <w:r w:rsidR="00E84ECC" w:rsidDel="00F35F48">
            <w:rPr>
              <w:rFonts w:ascii="Times New Roman" w:eastAsia="Times New Roman" w:hAnsi="Times New Roman"/>
              <w:color w:val="000000"/>
              <w:lang w:eastAsia="zh-CN"/>
            </w:rPr>
            <w:delText>Estimation</w:delText>
          </w:r>
        </w:del>
      </w:ins>
      <w:ins w:id="419" w:author="Ning Lin" w:date="2018-08-31T11:00:00Z">
        <w:del w:id="420" w:author="Kairui Feng" w:date="2018-09-14T10:45:00Z">
          <w:r w:rsidR="001E2B5D" w:rsidDel="00F35F48">
            <w:rPr>
              <w:rFonts w:ascii="Times New Roman" w:eastAsia="Times New Roman" w:hAnsi="Times New Roman"/>
              <w:color w:val="000000"/>
              <w:lang w:eastAsia="zh-CN"/>
            </w:rPr>
            <w:delText xml:space="preserve">total </w:delText>
          </w:r>
        </w:del>
      </w:ins>
      <w:ins w:id="421" w:author="Ning Lin" w:date="2018-08-29T11:02:00Z">
        <w:del w:id="422" w:author="Kairui Feng" w:date="2018-09-14T10:45:00Z">
          <w:r w:rsidDel="00F35F48">
            <w:rPr>
              <w:rFonts w:ascii="Times New Roman" w:eastAsia="Times New Roman" w:hAnsi="Times New Roman"/>
              <w:color w:val="000000"/>
              <w:lang w:eastAsia="zh-CN"/>
            </w:rPr>
            <w:delText>the evacuating</w:delText>
          </w:r>
        </w:del>
      </w:ins>
      <w:ins w:id="423" w:author="Ning Lin" w:date="2018-08-31T11:01:00Z">
        <w:del w:id="424" w:author="Kairui Feng" w:date="2018-09-14T10:45:00Z">
          <w:r w:rsidR="001E2B5D" w:rsidDel="00F35F48">
            <w:rPr>
              <w:rFonts w:ascii="Times New Roman" w:eastAsia="Times New Roman" w:hAnsi="Times New Roman"/>
              <w:color w:val="000000"/>
              <w:lang w:eastAsia="zh-CN"/>
            </w:rPr>
            <w:delText xml:space="preserve"> for each time step.</w:delText>
          </w:r>
        </w:del>
      </w:ins>
      <w:commentRangeStart w:id="425"/>
      <w:commentRangeEnd w:id="425"/>
      <w:del w:id="426" w:author="Kairui Feng" w:date="2018-09-14T10:45:00Z">
        <w:r w:rsidR="001E2B5D" w:rsidDel="00F35F48">
          <w:rPr>
            <w:rStyle w:val="CommentReference"/>
          </w:rPr>
          <w:commentReference w:id="425"/>
        </w:r>
      </w:del>
      <w:ins w:id="427" w:author="Ning Lin" w:date="2018-08-29T11:10:00Z">
        <w:del w:id="428" w:author="Kairui Feng" w:date="2018-09-14T10:45:00Z">
          <w:r w:rsidR="00593396" w:rsidDel="00F35F48">
            <w:rPr>
              <w:rFonts w:ascii="Times New Roman" w:eastAsia="Times New Roman" w:hAnsi="Times New Roman"/>
              <w:color w:val="000000"/>
              <w:lang w:eastAsia="zh-CN"/>
            </w:rPr>
            <w:delText>e estimatedfor</w:delText>
          </w:r>
        </w:del>
      </w:ins>
      <w:commentRangeStart w:id="429"/>
      <w:commentRangeEnd w:id="429"/>
      <w:del w:id="430" w:author="Kairui Feng" w:date="2018-09-14T10:45:00Z">
        <w:r w:rsidR="001E2B5D" w:rsidDel="00F35F48">
          <w:rPr>
            <w:rStyle w:val="CommentReference"/>
          </w:rPr>
          <w:commentReference w:id="429"/>
        </w:r>
        <w:commentRangeStart w:id="431"/>
        <w:commentRangeEnd w:id="431"/>
        <w:r w:rsidR="001E2B5D" w:rsidDel="00F35F48">
          <w:rPr>
            <w:rStyle w:val="CommentReference"/>
          </w:rPr>
          <w:commentReference w:id="431"/>
        </w:r>
      </w:del>
      <w:ins w:id="432" w:author="Ning Lin" w:date="2018-08-29T11:11:00Z">
        <w:del w:id="433" w:author="Kairui Feng" w:date="2018-09-14T10:45:00Z">
          <w:r w:rsidR="00593396" w:rsidDel="00F35F48">
            <w:rPr>
              <w:rFonts w:ascii="Times New Roman" w:eastAsia="Times New Roman" w:hAnsi="Times New Roman"/>
              <w:color w:val="000000"/>
              <w:lang w:eastAsia="zh-CN"/>
            </w:rPr>
            <w:delText xml:space="preserve"> for each area (</w:delText>
          </w:r>
        </w:del>
      </w:ins>
      <w:ins w:id="434" w:author="Ning Lin" w:date="2018-08-29T11:12:00Z">
        <w:del w:id="435" w:author="Kairui Feng" w:date="2018-09-14T10:45:00Z">
          <w:r w:rsidR="00593396" w:rsidDel="00F35F48">
            <w:rPr>
              <w:rFonts w:ascii="Times New Roman" w:eastAsia="Times New Roman" w:hAnsi="Times New Roman"/>
              <w:color w:val="000000"/>
              <w:lang w:eastAsia="zh-CN"/>
            </w:rPr>
            <w:delText>green line in Fig. 1)</w:delText>
          </w:r>
          <w:commentRangeStart w:id="436"/>
          <w:r w:rsidR="00593396" w:rsidDel="00F35F48">
            <w:rPr>
              <w:rFonts w:ascii="Times New Roman" w:eastAsia="Times New Roman" w:hAnsi="Times New Roman"/>
              <w:color w:val="000000"/>
              <w:lang w:eastAsia="zh-CN"/>
            </w:rPr>
            <w:delText>is</w:delText>
          </w:r>
        </w:del>
      </w:ins>
      <w:ins w:id="437" w:author="Ning Lin" w:date="2018-08-29T11:13:00Z">
        <w:del w:id="438" w:author="Kairui Feng" w:date="2018-09-14T10:45:00Z">
          <w:r w:rsidR="005E4DF2" w:rsidDel="00F35F48">
            <w:rPr>
              <w:rFonts w:ascii="Times New Roman" w:eastAsia="Times New Roman" w:hAnsi="Times New Roman"/>
              <w:color w:val="000000"/>
              <w:lang w:eastAsia="zh-CN"/>
            </w:rPr>
            <w:delText>as</w:delText>
          </w:r>
        </w:del>
      </w:ins>
      <w:ins w:id="439" w:author="Ning Lin" w:date="2018-08-31T15:44:00Z">
        <w:del w:id="440" w:author="Kairui Feng" w:date="2018-09-14T10:45:00Z">
          <w:r w:rsidR="007A77C0" w:rsidDel="00F35F48">
            <w:rPr>
              <w:rFonts w:ascii="Times New Roman" w:eastAsia="Times New Roman" w:hAnsi="Times New Roman"/>
              <w:color w:val="000000"/>
              <w:lang w:eastAsia="zh-CN"/>
            </w:rPr>
            <w:delText>10</w:delText>
          </w:r>
        </w:del>
      </w:ins>
      <w:ins w:id="441" w:author="Ning Lin" w:date="2018-08-29T11:16:00Z">
        <w:del w:id="442" w:author="Kairui Feng" w:date="2018-09-14T10:45:00Z">
          <w:r w:rsidR="005E4DF2" w:rsidDel="00F35F48">
            <w:rPr>
              <w:rFonts w:ascii="Times New Roman" w:eastAsia="Times New Roman" w:hAnsi="Times New Roman"/>
              <w:color w:val="000000"/>
              <w:lang w:eastAsia="zh-CN"/>
            </w:rPr>
            <w:delText xml:space="preserve">of </w:delText>
          </w:r>
        </w:del>
      </w:ins>
      <w:ins w:id="443" w:author="Ning Lin" w:date="2018-08-29T11:15:00Z">
        <w:del w:id="444" w:author="Kairui Feng" w:date="2018-09-14T10:45:00Z">
          <w:r w:rsidR="005E4DF2" w:rsidRPr="00AA5F27" w:rsidDel="00F35F48">
            <w:rPr>
              <w:rFonts w:ascii="Times New Roman" w:eastAsia="Times New Roman" w:hAnsi="Times New Roman"/>
              <w:color w:val="000000"/>
              <w:lang w:eastAsia="zh-CN"/>
            </w:rPr>
            <w:delText xml:space="preserve">maximum </w:delText>
          </w:r>
          <w:r w:rsidR="005E4DF2" w:rsidDel="00F35F48">
            <w:rPr>
              <w:rFonts w:ascii="Times New Roman" w:eastAsia="Times New Roman" w:hAnsi="Times New Roman"/>
              <w:color w:val="000000"/>
              <w:lang w:eastAsia="zh-CN"/>
            </w:rPr>
            <w:delText xml:space="preserve"> </w:delText>
          </w:r>
        </w:del>
      </w:ins>
      <w:ins w:id="445" w:author="Ning Lin" w:date="2018-08-31T15:46:00Z">
        <w:del w:id="446" w:author="Kairui Feng" w:date="2018-09-14T10:45:00Z">
          <w:r w:rsidR="007A77C0" w:rsidRPr="00AA5F27" w:rsidDel="00F35F48">
            <w:rPr>
              <w:rFonts w:ascii="Times New Roman" w:eastAsia="Times New Roman" w:hAnsi="Times New Roman"/>
              <w:color w:val="000000"/>
              <w:lang w:eastAsia="zh-CN"/>
            </w:rPr>
            <w:delText>(Albert et al. 2004)</w:delText>
          </w:r>
          <w:commentRangeStart w:id="447"/>
          <w:commentRangeEnd w:id="447"/>
          <w:r w:rsidR="007A77C0" w:rsidDel="00F35F48">
            <w:rPr>
              <w:rStyle w:val="CommentReference"/>
            </w:rPr>
            <w:commentReference w:id="447"/>
          </w:r>
          <w:r w:rsidR="007A77C0" w:rsidDel="00F35F48">
            <w:rPr>
              <w:rFonts w:ascii="Times New Roman" w:eastAsia="Times New Roman" w:hAnsi="Times New Roman"/>
              <w:color w:val="000000"/>
              <w:lang w:eastAsia="zh-CN"/>
            </w:rPr>
            <w:delText xml:space="preserve"> </w:delText>
          </w:r>
        </w:del>
      </w:ins>
      <w:ins w:id="448" w:author="Ning Lin" w:date="2018-08-29T11:15:00Z">
        <w:del w:id="449" w:author="Kairui Feng" w:date="2018-09-14T10:45:00Z">
          <w:r w:rsidR="005E4DF2" w:rsidDel="00F35F48">
            <w:rPr>
              <w:rFonts w:ascii="Times New Roman" w:eastAsia="Times New Roman" w:hAnsi="Times New Roman"/>
              <w:color w:val="000000"/>
              <w:lang w:eastAsia="zh-CN"/>
            </w:rPr>
            <w:delText>plusof capability</w:delText>
          </w:r>
        </w:del>
      </w:ins>
      <w:commentRangeEnd w:id="436"/>
      <w:del w:id="450" w:author="Kairui Feng" w:date="2018-09-14T10:45:00Z">
        <w:r w:rsidR="005E4DF2" w:rsidDel="00F35F48">
          <w:rPr>
            <w:rStyle w:val="CommentReference"/>
          </w:rPr>
          <w:commentReference w:id="436"/>
        </w:r>
      </w:del>
      <w:commentRangeStart w:id="451"/>
      <w:ins w:id="452" w:author="Ning Lin" w:date="2018-08-29T11:18:00Z">
        <w:del w:id="453" w:author="Kairui Feng" w:date="2018-09-14T10:45:00Z">
          <w:r w:rsidR="005E4DF2" w:rsidDel="00F35F48">
            <w:rPr>
              <w:rFonts w:ascii="Times New Roman" w:eastAsia="Times New Roman" w:hAnsi="Times New Roman"/>
              <w:color w:val="000000"/>
              <w:lang w:eastAsia="zh-CN"/>
            </w:rPr>
            <w:delText>ir</w:delText>
          </w:r>
        </w:del>
      </w:ins>
      <w:ins w:id="454" w:author="Ning Lin" w:date="2018-08-29T11:19:00Z">
        <w:del w:id="455" w:author="Kairui Feng" w:date="2018-09-14T10:45:00Z">
          <w:r w:rsidR="005E4DF2" w:rsidDel="00F35F48">
            <w:rPr>
              <w:rFonts w:ascii="Times New Roman" w:eastAsia="Times New Roman" w:hAnsi="Times New Roman"/>
              <w:color w:val="000000"/>
              <w:lang w:eastAsia="zh-CN"/>
            </w:rPr>
            <w:delText xml:space="preserve"> </w:delText>
          </w:r>
        </w:del>
      </w:ins>
      <w:commentRangeEnd w:id="451"/>
      <w:del w:id="456" w:author="Kairui Feng" w:date="2018-09-14T10:45:00Z">
        <w:r w:rsidR="001E2B5D" w:rsidDel="00F35F48">
          <w:rPr>
            <w:rStyle w:val="CommentReference"/>
          </w:rPr>
          <w:commentReference w:id="451"/>
        </w:r>
      </w:del>
      <w:ins w:id="457" w:author="Ning Lin" w:date="2018-08-29T11:19:00Z">
        <w:del w:id="458" w:author="Kairui Feng" w:date="2018-09-14T10:45:00Z">
          <w:r w:rsidR="005E4DF2" w:rsidRPr="00AA5F27" w:rsidDel="00F35F48">
            <w:rPr>
              <w:rFonts w:ascii="Times New Roman" w:eastAsia="Times New Roman" w:hAnsi="Times New Roman"/>
              <w:color w:val="000000"/>
              <w:lang w:eastAsia="zh-CN"/>
            </w:rPr>
            <w:delText xml:space="preserve">is also </w:delText>
          </w:r>
          <w:commentRangeStart w:id="459"/>
          <w:r w:rsidR="005E4DF2" w:rsidRPr="00AA5F27" w:rsidDel="00F35F48">
            <w:rPr>
              <w:rFonts w:ascii="Times New Roman" w:eastAsia="Times New Roman" w:hAnsi="Times New Roman"/>
              <w:color w:val="000000"/>
              <w:lang w:eastAsia="zh-CN"/>
            </w:rPr>
            <w:delText>considered</w:delText>
          </w:r>
          <w:r w:rsidR="005E4DF2" w:rsidDel="00F35F48">
            <w:rPr>
              <w:rFonts w:ascii="Times New Roman" w:eastAsia="Times New Roman" w:hAnsi="Times New Roman"/>
              <w:color w:val="000000"/>
              <w:lang w:eastAsia="zh-CN"/>
            </w:rPr>
            <w:delText>.</w:delText>
          </w:r>
          <w:r w:rsidR="005E4DF2" w:rsidRPr="00AA5F27" w:rsidDel="00F35F48">
            <w:rPr>
              <w:rFonts w:ascii="Times New Roman" w:eastAsia="Times New Roman" w:hAnsi="Times New Roman"/>
              <w:color w:val="000000"/>
              <w:lang w:eastAsia="zh-CN"/>
            </w:rPr>
            <w:delText xml:space="preserve"> </w:delText>
          </w:r>
        </w:del>
      </w:ins>
      <w:commentRangeEnd w:id="459"/>
      <w:ins w:id="460" w:author="Ning Lin" w:date="2018-08-31T11:11:00Z">
        <w:del w:id="461" w:author="Kairui Feng" w:date="2018-09-14T10:45:00Z">
          <w:r w:rsidR="005914F1" w:rsidDel="00F35F48">
            <w:rPr>
              <w:rStyle w:val="CommentReference"/>
            </w:rPr>
            <w:commentReference w:id="459"/>
          </w:r>
        </w:del>
      </w:ins>
      <w:del w:id="462" w:author="Kairui Feng" w:date="2018-08-22T17:01:00Z">
        <w:r w:rsidR="00EA5091" w:rsidDel="00C07910">
          <w:rPr>
            <w:rFonts w:ascii="Times New Roman" w:hAnsi="Times New Roman" w:hint="eastAsia"/>
            <w:lang w:eastAsia="zh-CN"/>
          </w:rPr>
          <w:delText>Power Flow Simulation</w:delText>
        </w:r>
      </w:del>
    </w:p>
    <w:p w14:paraId="694CEC92" w14:textId="3C308534" w:rsidR="00FB0373" w:rsidDel="00C07910" w:rsidRDefault="00151D1B" w:rsidP="00A00665">
      <w:pPr>
        <w:rPr>
          <w:del w:id="463" w:author="Kairui Feng" w:date="2018-08-22T17:01:00Z"/>
          <w:rFonts w:ascii="Times New Roman" w:eastAsia="Times New Roman" w:hAnsi="Times New Roman"/>
          <w:color w:val="000000"/>
          <w:lang w:eastAsia="zh-CN"/>
        </w:rPr>
      </w:pPr>
      <w:del w:id="464" w:author="Kairui Feng" w:date="2018-08-22T17:01:00Z">
        <w:r w:rsidRPr="004E6141" w:rsidDel="00C07910">
          <w:rPr>
            <w:rFonts w:ascii="Times New Roman" w:eastAsia="Times New Roman" w:hAnsi="Times New Roman"/>
            <w:color w:val="000000"/>
            <w:lang w:eastAsia="zh-CN"/>
          </w:rPr>
          <w:delText xml:space="preserve">The synthetic electricity demand from all EVs is calculated by summing up the charging electricity demand of the </w:delText>
        </w:r>
        <w:r w:rsidRPr="004E6141" w:rsidDel="00C07910">
          <w:rPr>
            <w:rFonts w:ascii="Times New Roman" w:hAnsi="Times New Roman"/>
            <w:lang w:eastAsia="zh-CN"/>
          </w:rPr>
          <w:delText>vehicles</w:delText>
        </w:r>
        <w:r w:rsidRPr="004E6141" w:rsidDel="00C07910">
          <w:rPr>
            <w:rFonts w:ascii="Times New Roman" w:eastAsia="Times New Roman" w:hAnsi="Times New Roman"/>
            <w:color w:val="000000"/>
            <w:lang w:eastAsia="zh-CN"/>
          </w:rPr>
          <w:delText xml:space="preserve">, assuming that the </w:delText>
        </w:r>
        <w:r w:rsidRPr="004E6141" w:rsidDel="00C07910">
          <w:rPr>
            <w:rFonts w:ascii="Times New Roman" w:hAnsi="Times New Roman"/>
            <w:lang w:eastAsia="zh-CN"/>
          </w:rPr>
          <w:delText xml:space="preserve">vehicles recharge immediately when they </w:delText>
        </w:r>
        <w:r w:rsidDel="00C07910">
          <w:rPr>
            <w:rFonts w:ascii="Times New Roman" w:hAnsi="Times New Roman"/>
            <w:lang w:eastAsia="zh-CN"/>
          </w:rPr>
          <w:delText>leave</w:delText>
        </w:r>
        <w:r w:rsidRPr="004E6141" w:rsidDel="00C07910">
          <w:rPr>
            <w:rFonts w:ascii="Times New Roman" w:hAnsi="Times New Roman"/>
            <w:lang w:eastAsia="zh-CN"/>
          </w:rPr>
          <w:delText xml:space="preserve"> the highway</w:delText>
        </w:r>
        <w:r w:rsidR="00EA5091" w:rsidDel="00C07910">
          <w:rPr>
            <w:rFonts w:ascii="Times New Roman" w:hAnsi="Times New Roman" w:hint="eastAsia"/>
            <w:lang w:eastAsia="zh-CN"/>
          </w:rPr>
          <w:delText xml:space="preserve"> </w:delText>
        </w:r>
        <w:r w:rsidRPr="004E6141" w:rsidDel="00C07910">
          <w:rPr>
            <w:rFonts w:ascii="Times New Roman" w:hAnsi="Times New Roman"/>
            <w:lang w:eastAsia="zh-CN"/>
          </w:rPr>
          <w:delText xml:space="preserve">and all vehicles </w:delText>
        </w:r>
        <w:r w:rsidRPr="004E6141" w:rsidDel="00C07910">
          <w:rPr>
            <w:rFonts w:ascii="Times New Roman" w:eastAsia="Times New Roman" w:hAnsi="Times New Roman"/>
            <w:color w:val="000000"/>
            <w:lang w:eastAsia="zh-CN"/>
          </w:rPr>
          <w:delText>follow the Tesla</w:delText>
        </w:r>
        <w:r w:rsidR="00F70801" w:rsidDel="00C07910">
          <w:rPr>
            <w:rFonts w:ascii="Times New Roman" w:eastAsia="Times New Roman" w:hAnsi="Times New Roman" w:hint="eastAsia"/>
            <w:color w:val="000000"/>
            <w:lang w:eastAsia="zh-CN"/>
          </w:rPr>
          <w:delText xml:space="preserve"> Model 3</w:delText>
        </w:r>
        <w:r w:rsidRPr="004E6141" w:rsidDel="00C07910">
          <w:rPr>
            <w:rFonts w:ascii="Times New Roman" w:eastAsia="Times New Roman" w:hAnsi="Times New Roman"/>
            <w:color w:val="000000"/>
            <w:lang w:eastAsia="zh-CN"/>
          </w:rPr>
          <w:delText xml:space="preserve"> EV electricity consumption benchmark (</w:delText>
        </w:r>
        <w:r w:rsidRPr="004E6141" w:rsidDel="00C07910">
          <w:rPr>
            <w:rFonts w:ascii="Times New Roman" w:hAnsi="Times New Roman"/>
            <w:lang w:eastAsia="zh-CN"/>
          </w:rPr>
          <w:delText>Tesla Main Page 2017</w:delText>
        </w:r>
        <w:r w:rsidRPr="004E6141" w:rsidDel="00C07910">
          <w:rPr>
            <w:rFonts w:ascii="Times New Roman" w:eastAsia="Times New Roman" w:hAnsi="Times New Roman"/>
            <w:color w:val="000000"/>
            <w:lang w:eastAsia="zh-CN"/>
          </w:rPr>
          <w:delText>).</w:delText>
        </w:r>
        <w:r w:rsidR="00EA5091" w:rsidDel="00C07910">
          <w:rPr>
            <w:rFonts w:ascii="Times New Roman" w:eastAsia="Times New Roman" w:hAnsi="Times New Roman" w:hint="eastAsia"/>
            <w:color w:val="000000"/>
            <w:lang w:eastAsia="zh-CN"/>
          </w:rPr>
          <w:delText xml:space="preserve"> </w:delText>
        </w:r>
        <w:r w:rsidR="00513E00" w:rsidDel="00C07910">
          <w:rPr>
            <w:rFonts w:ascii="Times New Roman" w:eastAsia="Times New Roman" w:hAnsi="Times New Roman" w:hint="eastAsia"/>
            <w:color w:val="000000"/>
            <w:lang w:eastAsia="zh-CN"/>
          </w:rPr>
          <w:delText xml:space="preserve">The electricity consumption </w:delText>
        </w:r>
        <w:r w:rsidR="00AF4475" w:rsidDel="00C07910">
          <w:rPr>
            <w:rFonts w:ascii="Times New Roman" w:eastAsia="Times New Roman" w:hAnsi="Times New Roman" w:hint="eastAsia"/>
            <w:color w:val="000000"/>
            <w:lang w:eastAsia="zh-CN"/>
          </w:rPr>
          <w:delText xml:space="preserve">also changes with traffic speed </w:delText>
        </w:r>
        <w:r w:rsidR="00AF4475" w:rsidDel="00C07910">
          <w:rPr>
            <w:rFonts w:ascii="Times New Roman" w:eastAsia="Times New Roman" w:hAnsi="Times New Roman"/>
            <w:color w:val="000000"/>
            <w:lang w:eastAsia="zh-CN"/>
          </w:rPr>
          <w:delText>–</w:delText>
        </w:r>
        <w:r w:rsidR="00AF4475" w:rsidDel="00C07910">
          <w:rPr>
            <w:rFonts w:ascii="Times New Roman" w:eastAsia="Times New Roman" w:hAnsi="Times New Roman" w:hint="eastAsia"/>
            <w:color w:val="000000"/>
            <w:lang w:eastAsia="zh-CN"/>
          </w:rPr>
          <w:delText xml:space="preserve">  from 340 wh/mile at 60 mile/h</w:delText>
        </w:r>
        <w:r w:rsidR="00281022" w:rsidDel="00C07910">
          <w:rPr>
            <w:rFonts w:ascii="Times New Roman" w:eastAsia="Times New Roman" w:hAnsi="Times New Roman" w:hint="eastAsia"/>
            <w:color w:val="000000"/>
            <w:lang w:eastAsia="zh-CN"/>
          </w:rPr>
          <w:delText xml:space="preserve"> (maximum range </w:delText>
        </w:r>
        <w:r w:rsidR="00F70801" w:rsidDel="00C07910">
          <w:rPr>
            <w:rFonts w:ascii="Times New Roman" w:eastAsia="Times New Roman" w:hAnsi="Times New Roman" w:hint="eastAsia"/>
            <w:color w:val="000000"/>
            <w:lang w:eastAsia="zh-CN"/>
          </w:rPr>
          <w:delText>250</w:delText>
        </w:r>
        <w:r w:rsidR="00281022" w:rsidDel="00C07910">
          <w:rPr>
            <w:rFonts w:ascii="Times New Roman" w:eastAsia="Times New Roman" w:hAnsi="Times New Roman" w:hint="eastAsia"/>
            <w:color w:val="000000"/>
            <w:lang w:eastAsia="zh-CN"/>
          </w:rPr>
          <w:delText xml:space="preserve"> miles)</w:delText>
        </w:r>
        <w:r w:rsidR="00AF4475" w:rsidDel="00C07910">
          <w:rPr>
            <w:rFonts w:ascii="Times New Roman" w:eastAsia="Times New Roman" w:hAnsi="Times New Roman" w:hint="eastAsia"/>
            <w:color w:val="000000"/>
            <w:lang w:eastAsia="zh-CN"/>
          </w:rPr>
          <w:delText xml:space="preserve"> to</w:delText>
        </w:r>
        <w:r w:rsidR="00F70801" w:rsidDel="00C07910">
          <w:rPr>
            <w:rFonts w:ascii="Times New Roman" w:eastAsia="Times New Roman" w:hAnsi="Times New Roman" w:hint="eastAsia"/>
            <w:color w:val="000000"/>
            <w:lang w:eastAsia="zh-CN"/>
          </w:rPr>
          <w:delText xml:space="preserve"> 60</w:delText>
        </w:r>
        <w:r w:rsidR="00281022" w:rsidDel="00C07910">
          <w:rPr>
            <w:rFonts w:ascii="Times New Roman" w:eastAsia="Times New Roman" w:hAnsi="Times New Roman" w:hint="eastAsia"/>
            <w:color w:val="000000"/>
            <w:lang w:eastAsia="zh-CN"/>
          </w:rPr>
          <w:delText>0</w:delText>
        </w:r>
        <w:r w:rsidR="00AF4475" w:rsidDel="00C07910">
          <w:rPr>
            <w:rFonts w:ascii="Times New Roman" w:eastAsia="Times New Roman" w:hAnsi="Times New Roman" w:hint="eastAsia"/>
            <w:color w:val="000000"/>
            <w:lang w:eastAsia="zh-CN"/>
          </w:rPr>
          <w:delText xml:space="preserve"> wh/mile at 5 mile/h</w:delText>
        </w:r>
        <w:r w:rsidR="00281022" w:rsidDel="00C07910">
          <w:rPr>
            <w:rFonts w:ascii="Times New Roman" w:eastAsia="Times New Roman" w:hAnsi="Times New Roman" w:hint="eastAsia"/>
            <w:color w:val="000000"/>
            <w:lang w:eastAsia="zh-CN"/>
          </w:rPr>
          <w:delText xml:space="preserve"> (maximum range 150 miles)</w:delText>
        </w:r>
        <w:r w:rsidR="00AF4475" w:rsidDel="00C07910">
          <w:rPr>
            <w:rFonts w:ascii="Times New Roman" w:eastAsia="Times New Roman" w:hAnsi="Times New Roman" w:hint="eastAsia"/>
            <w:color w:val="000000"/>
            <w:lang w:eastAsia="zh-CN"/>
          </w:rPr>
          <w:delText xml:space="preserve"> due to both </w:delText>
        </w:r>
        <w:r w:rsidR="00AF4475" w:rsidDel="00C07910">
          <w:rPr>
            <w:rFonts w:ascii="Times New Roman" w:eastAsia="Times New Roman" w:hAnsi="Times New Roman"/>
            <w:color w:val="000000"/>
            <w:lang w:eastAsia="zh-CN"/>
          </w:rPr>
          <w:delText>frequent stops</w:delText>
        </w:r>
        <w:r w:rsidR="00AF4475" w:rsidDel="00C07910">
          <w:rPr>
            <w:rFonts w:ascii="Times New Roman" w:eastAsia="Times New Roman" w:hAnsi="Times New Roman" w:hint="eastAsia"/>
            <w:color w:val="000000"/>
            <w:lang w:eastAsia="zh-CN"/>
          </w:rPr>
          <w:delText xml:space="preserve"> and air-condition needs (</w:delText>
        </w:r>
        <w:r w:rsidR="00E65D23" w:rsidDel="00C07910">
          <w:rPr>
            <w:rFonts w:ascii="Times New Roman" w:eastAsia="Times New Roman" w:hAnsi="Times New Roman" w:hint="eastAsia"/>
            <w:color w:val="000000"/>
            <w:lang w:eastAsia="zh-CN"/>
          </w:rPr>
          <w:delText>Beijing Time 2017</w:delText>
        </w:r>
        <w:r w:rsidR="00AF4475" w:rsidDel="00C07910">
          <w:rPr>
            <w:rFonts w:ascii="Times New Roman" w:eastAsia="Times New Roman" w:hAnsi="Times New Roman" w:hint="eastAsia"/>
            <w:color w:val="000000"/>
            <w:lang w:eastAsia="zh-CN"/>
          </w:rPr>
          <w:delText xml:space="preserve">). </w:delText>
        </w:r>
        <w:r w:rsidR="004E0436" w:rsidRPr="00C44639" w:rsidDel="00C07910">
          <w:rPr>
            <w:rFonts w:ascii="Times New Roman" w:eastAsia="Times New Roman" w:hAnsi="Times New Roman"/>
            <w:color w:val="000000"/>
            <w:highlight w:val="yellow"/>
            <w:lang w:eastAsia="zh-CN"/>
            <w:rPrChange w:id="465" w:author="Ning Lin" w:date="2018-08-20T11:35:00Z">
              <w:rPr>
                <w:rFonts w:ascii="Times New Roman" w:eastAsia="Times New Roman" w:hAnsi="Times New Roman"/>
                <w:color w:val="000000"/>
                <w:lang w:eastAsia="zh-CN"/>
              </w:rPr>
            </w:rPrChange>
          </w:rPr>
          <w:delText>The service areas for each company has been released as retail service Territories by EIA (2017).</w:delText>
        </w:r>
        <w:r w:rsidR="004E0436" w:rsidRPr="004E6141" w:rsidDel="00C07910">
          <w:rPr>
            <w:rFonts w:ascii="Times New Roman" w:eastAsia="Times New Roman" w:hAnsi="Times New Roman"/>
            <w:color w:val="000000"/>
            <w:lang w:eastAsia="zh-CN"/>
          </w:rPr>
          <w:delText xml:space="preserve"> </w:delText>
        </w:r>
        <w:r w:rsidRPr="004E6141" w:rsidDel="00C07910">
          <w:rPr>
            <w:rFonts w:ascii="Times New Roman" w:eastAsia="Times New Roman" w:hAnsi="Times New Roman"/>
            <w:color w:val="000000"/>
            <w:lang w:eastAsia="zh-CN"/>
          </w:rPr>
          <w:delText>This EV electricity demand</w:delText>
        </w:r>
        <w:r w:rsidR="004E0436" w:rsidDel="00C07910">
          <w:rPr>
            <w:rFonts w:ascii="Times New Roman" w:eastAsia="Times New Roman" w:hAnsi="Times New Roman" w:hint="eastAsia"/>
            <w:color w:val="000000"/>
            <w:lang w:eastAsia="zh-CN"/>
          </w:rPr>
          <w:delText xml:space="preserve"> in each area</w:delText>
        </w:r>
        <w:r w:rsidRPr="004E6141" w:rsidDel="00C07910">
          <w:rPr>
            <w:rFonts w:ascii="Times New Roman" w:eastAsia="Times New Roman" w:hAnsi="Times New Roman"/>
            <w:color w:val="000000"/>
            <w:lang w:eastAsia="zh-CN"/>
          </w:rPr>
          <w:delText xml:space="preserve"> is added to the real inter-state power demand inflow to Florida prior to Hurricane Irma’s landfall (blue curve in Fig. 1), to obtain the total power demand inflow (yellow curve in Fig. 1). </w:delText>
        </w:r>
      </w:del>
      <w:ins w:id="466" w:author="Ning Lin" w:date="2018-08-20T17:11:00Z">
        <w:del w:id="467" w:author="Kairui Feng" w:date="2018-08-22T17:01:00Z">
          <w:r w:rsidR="00D45ADD" w:rsidRPr="000F2A93" w:rsidDel="00C07910">
            <w:rPr>
              <w:rFonts w:ascii="Times New Roman" w:eastAsia="Times New Roman" w:hAnsi="Times New Roman" w:hint="eastAsia"/>
              <w:color w:val="000000"/>
              <w:highlight w:val="yellow"/>
              <w:lang w:eastAsia="zh-CN"/>
            </w:rPr>
            <w:delText xml:space="preserve">The </w:delText>
          </w:r>
          <w:r w:rsidR="00D45ADD" w:rsidRPr="000F2A93" w:rsidDel="00C07910">
            <w:rPr>
              <w:rFonts w:ascii="Times New Roman" w:eastAsia="Times New Roman" w:hAnsi="Times New Roman"/>
              <w:color w:val="000000"/>
              <w:highlight w:val="yellow"/>
              <w:lang w:eastAsia="zh-CN"/>
            </w:rPr>
            <w:delText xml:space="preserve">information of </w:delText>
          </w:r>
          <w:r w:rsidR="00D45ADD" w:rsidRPr="000F2A93" w:rsidDel="00C07910">
            <w:rPr>
              <w:rFonts w:ascii="Times New Roman" w:eastAsia="Times New Roman" w:hAnsi="Times New Roman" w:hint="eastAsia"/>
              <w:color w:val="000000"/>
              <w:highlight w:val="yellow"/>
              <w:lang w:eastAsia="zh-CN"/>
            </w:rPr>
            <w:delText xml:space="preserve">service areas for each company has been released as retail service </w:delText>
          </w:r>
          <w:r w:rsidR="00D45ADD" w:rsidRPr="000F2A93" w:rsidDel="00C07910">
            <w:rPr>
              <w:rFonts w:ascii="Times New Roman" w:eastAsia="Times New Roman" w:hAnsi="Times New Roman"/>
              <w:color w:val="000000"/>
              <w:highlight w:val="yellow"/>
              <w:lang w:eastAsia="zh-CN"/>
            </w:rPr>
            <w:delText>Territories</w:delText>
          </w:r>
          <w:r w:rsidR="00D45ADD" w:rsidRPr="000F2A93" w:rsidDel="00C07910">
            <w:rPr>
              <w:rFonts w:ascii="Times New Roman" w:eastAsia="Times New Roman" w:hAnsi="Times New Roman" w:hint="eastAsia"/>
              <w:color w:val="000000"/>
              <w:highlight w:val="yellow"/>
              <w:lang w:eastAsia="zh-CN"/>
            </w:rPr>
            <w:delText xml:space="preserve"> by EIA (2017).</w:delText>
          </w:r>
          <w:r w:rsidR="00D45ADD" w:rsidRPr="004E6141" w:rsidDel="00C07910">
            <w:rPr>
              <w:rFonts w:ascii="Times New Roman" w:eastAsia="Times New Roman" w:hAnsi="Times New Roman"/>
              <w:color w:val="000000"/>
              <w:lang w:eastAsia="zh-CN"/>
            </w:rPr>
            <w:delText xml:space="preserve"> </w:delText>
          </w:r>
        </w:del>
      </w:ins>
      <w:del w:id="468" w:author="Kairui Feng" w:date="2018-08-22T17:01:00Z">
        <w:r w:rsidR="0030443A" w:rsidRPr="00C44639" w:rsidDel="00C07910">
          <w:rPr>
            <w:rFonts w:ascii="Times New Roman" w:eastAsia="Times New Roman" w:hAnsi="Times New Roman"/>
            <w:color w:val="000000"/>
            <w:highlight w:val="yellow"/>
            <w:lang w:eastAsia="zh-CN"/>
            <w:rPrChange w:id="469" w:author="Ning Lin" w:date="2018-08-20T11:35:00Z">
              <w:rPr>
                <w:rFonts w:ascii="Times New Roman" w:eastAsia="Times New Roman" w:hAnsi="Times New Roman"/>
                <w:color w:val="000000"/>
                <w:lang w:eastAsia="zh-CN"/>
              </w:rPr>
            </w:rPrChange>
          </w:rPr>
          <w:delText xml:space="preserve">Considering the </w:delText>
        </w:r>
        <w:r w:rsidR="00A2294D" w:rsidRPr="00C44639" w:rsidDel="00C07910">
          <w:rPr>
            <w:rFonts w:ascii="Times New Roman" w:eastAsia="Times New Roman" w:hAnsi="Times New Roman"/>
            <w:color w:val="000000"/>
            <w:highlight w:val="yellow"/>
            <w:lang w:eastAsia="zh-CN"/>
            <w:rPrChange w:id="470" w:author="Ning Lin" w:date="2018-08-20T11:35:00Z">
              <w:rPr>
                <w:rFonts w:ascii="Times New Roman" w:eastAsia="Times New Roman" w:hAnsi="Times New Roman"/>
                <w:color w:val="000000"/>
                <w:lang w:eastAsia="zh-CN"/>
              </w:rPr>
            </w:rPrChange>
          </w:rPr>
          <w:delText>generation and transformation ability of America power network</w:delText>
        </w:r>
        <w:r w:rsidR="0030443A" w:rsidRPr="00C44639" w:rsidDel="00C07910">
          <w:rPr>
            <w:rFonts w:ascii="Times New Roman" w:eastAsia="Times New Roman" w:hAnsi="Times New Roman"/>
            <w:color w:val="000000"/>
            <w:highlight w:val="yellow"/>
            <w:lang w:eastAsia="zh-CN"/>
            <w:rPrChange w:id="471" w:author="Ning Lin" w:date="2018-08-20T11:35:00Z">
              <w:rPr>
                <w:rFonts w:ascii="Times New Roman" w:eastAsia="Times New Roman" w:hAnsi="Times New Roman"/>
                <w:color w:val="000000"/>
                <w:lang w:eastAsia="zh-CN"/>
              </w:rPr>
            </w:rPrChange>
          </w:rPr>
          <w:delText>,</w:delText>
        </w:r>
        <w:r w:rsidR="00385828" w:rsidRPr="00C44639" w:rsidDel="00C07910">
          <w:rPr>
            <w:rFonts w:ascii="Times New Roman" w:eastAsia="Times New Roman" w:hAnsi="Times New Roman"/>
            <w:color w:val="000000"/>
            <w:highlight w:val="yellow"/>
            <w:lang w:eastAsia="zh-CN"/>
            <w:rPrChange w:id="472" w:author="Ning Lin" w:date="2018-08-20T11:35:00Z">
              <w:rPr>
                <w:rFonts w:ascii="Times New Roman" w:eastAsia="Times New Roman" w:hAnsi="Times New Roman"/>
                <w:color w:val="000000"/>
                <w:lang w:eastAsia="zh-CN"/>
              </w:rPr>
            </w:rPrChange>
          </w:rPr>
          <w:delText xml:space="preserve"> </w:delText>
        </w:r>
        <w:r w:rsidR="0030443A" w:rsidRPr="00C44639" w:rsidDel="00C07910">
          <w:rPr>
            <w:rFonts w:ascii="Times New Roman" w:eastAsia="Times New Roman" w:hAnsi="Times New Roman"/>
            <w:color w:val="000000"/>
            <w:highlight w:val="yellow"/>
            <w:lang w:eastAsia="zh-CN"/>
            <w:rPrChange w:id="473" w:author="Ning Lin" w:date="2018-08-20T11:35:00Z">
              <w:rPr>
                <w:rFonts w:ascii="Times New Roman" w:eastAsia="Times New Roman" w:hAnsi="Times New Roman"/>
                <w:color w:val="000000"/>
                <w:lang w:eastAsia="zh-CN"/>
              </w:rPr>
            </w:rPrChange>
          </w:rPr>
          <w:delText>t</w:delText>
        </w:r>
        <w:r w:rsidR="00800FEB" w:rsidRPr="00C44639" w:rsidDel="00C07910">
          <w:rPr>
            <w:rFonts w:ascii="Times New Roman" w:eastAsia="Times New Roman" w:hAnsi="Times New Roman"/>
            <w:color w:val="000000"/>
            <w:highlight w:val="yellow"/>
            <w:lang w:eastAsia="zh-CN"/>
            <w:rPrChange w:id="474" w:author="Ning Lin" w:date="2018-08-20T11:35:00Z">
              <w:rPr>
                <w:rFonts w:ascii="Times New Roman" w:eastAsia="Times New Roman" w:hAnsi="Times New Roman"/>
                <w:color w:val="000000"/>
                <w:lang w:eastAsia="zh-CN"/>
              </w:rPr>
            </w:rPrChange>
          </w:rPr>
          <w:delText xml:space="preserve">he power constraints are estimated by 10% the maximum historical inter-BA power flow add 20% the maximum </w:delText>
        </w:r>
        <w:r w:rsidR="006B1870" w:rsidRPr="00C44639" w:rsidDel="00C07910">
          <w:rPr>
            <w:rFonts w:ascii="Times New Roman" w:eastAsia="Times New Roman" w:hAnsi="Times New Roman"/>
            <w:color w:val="000000"/>
            <w:highlight w:val="yellow"/>
            <w:lang w:eastAsia="zh-CN"/>
            <w:rPrChange w:id="475" w:author="Ning Lin" w:date="2018-08-20T11:35:00Z">
              <w:rPr>
                <w:rFonts w:ascii="Times New Roman" w:eastAsia="Times New Roman" w:hAnsi="Times New Roman"/>
                <w:color w:val="000000"/>
                <w:lang w:eastAsia="zh-CN"/>
              </w:rPr>
            </w:rPrChange>
          </w:rPr>
          <w:delText xml:space="preserve">thermal power </w:delText>
        </w:r>
        <w:r w:rsidR="00800FEB" w:rsidRPr="00C44639" w:rsidDel="00C07910">
          <w:rPr>
            <w:rFonts w:ascii="Times New Roman" w:eastAsia="Times New Roman" w:hAnsi="Times New Roman"/>
            <w:color w:val="000000"/>
            <w:highlight w:val="yellow"/>
            <w:lang w:eastAsia="zh-CN"/>
            <w:rPrChange w:id="476" w:author="Ning Lin" w:date="2018-08-20T11:35:00Z">
              <w:rPr>
                <w:rFonts w:ascii="Times New Roman" w:eastAsia="Times New Roman" w:hAnsi="Times New Roman"/>
                <w:color w:val="000000"/>
                <w:lang w:eastAsia="zh-CN"/>
              </w:rPr>
            </w:rPrChange>
          </w:rPr>
          <w:delText xml:space="preserve">generation ability for each </w:delText>
        </w:r>
        <w:r w:rsidR="00492711" w:rsidRPr="00C44639" w:rsidDel="00C07910">
          <w:rPr>
            <w:rFonts w:ascii="Times New Roman" w:eastAsia="Times New Roman" w:hAnsi="Times New Roman"/>
            <w:color w:val="000000"/>
            <w:highlight w:val="yellow"/>
            <w:lang w:eastAsia="zh-CN"/>
            <w:rPrChange w:id="477" w:author="Ning Lin" w:date="2018-08-20T11:35:00Z">
              <w:rPr>
                <w:rFonts w:ascii="Times New Roman" w:eastAsia="Times New Roman" w:hAnsi="Times New Roman"/>
                <w:color w:val="000000"/>
                <w:lang w:eastAsia="zh-CN"/>
              </w:rPr>
            </w:rPrChange>
          </w:rPr>
          <w:delText>authority</w:delText>
        </w:r>
        <w:r w:rsidR="00B60C44" w:rsidRPr="00C44639" w:rsidDel="00C07910">
          <w:rPr>
            <w:rFonts w:ascii="Times New Roman" w:eastAsia="Times New Roman" w:hAnsi="Times New Roman"/>
            <w:color w:val="000000"/>
            <w:highlight w:val="yellow"/>
            <w:lang w:eastAsia="zh-CN"/>
            <w:rPrChange w:id="478" w:author="Ning Lin" w:date="2018-08-20T11:35:00Z">
              <w:rPr>
                <w:rFonts w:ascii="Times New Roman" w:eastAsia="Times New Roman" w:hAnsi="Times New Roman"/>
                <w:color w:val="000000"/>
                <w:lang w:eastAsia="zh-CN"/>
              </w:rPr>
            </w:rPrChange>
          </w:rPr>
          <w:delText xml:space="preserve"> </w:delText>
        </w:r>
        <w:r w:rsidR="00E86CCD" w:rsidRPr="00C44639" w:rsidDel="00C07910">
          <w:rPr>
            <w:rFonts w:ascii="Times New Roman" w:eastAsia="Times New Roman" w:hAnsi="Times New Roman"/>
            <w:color w:val="000000"/>
            <w:highlight w:val="yellow"/>
            <w:lang w:eastAsia="zh-CN"/>
            <w:rPrChange w:id="479" w:author="Ning Lin" w:date="2018-08-20T11:35:00Z">
              <w:rPr>
                <w:rFonts w:ascii="Times New Roman" w:eastAsia="Times New Roman" w:hAnsi="Times New Roman"/>
                <w:color w:val="000000"/>
                <w:lang w:eastAsia="zh-CN"/>
              </w:rPr>
            </w:rPrChange>
          </w:rPr>
          <w:delText>(Albert et al. 2004)</w:delText>
        </w:r>
        <w:r w:rsidR="00492711" w:rsidRPr="00C44639" w:rsidDel="00C07910">
          <w:rPr>
            <w:rFonts w:ascii="Times New Roman" w:eastAsia="Times New Roman" w:hAnsi="Times New Roman"/>
            <w:color w:val="000000"/>
            <w:highlight w:val="yellow"/>
            <w:lang w:eastAsia="zh-CN"/>
            <w:rPrChange w:id="480" w:author="Ning Lin" w:date="2018-08-20T11:35:00Z">
              <w:rPr>
                <w:rFonts w:ascii="Times New Roman" w:eastAsia="Times New Roman" w:hAnsi="Times New Roman"/>
                <w:color w:val="000000"/>
                <w:lang w:eastAsia="zh-CN"/>
              </w:rPr>
            </w:rPrChange>
          </w:rPr>
          <w:delText>.</w:delText>
        </w:r>
        <w:r w:rsidR="00E86CCD" w:rsidDel="00C07910">
          <w:rPr>
            <w:rFonts w:ascii="Times New Roman" w:eastAsia="Times New Roman" w:hAnsi="Times New Roman" w:hint="eastAsia"/>
            <w:color w:val="000000"/>
            <w:lang w:eastAsia="zh-CN"/>
          </w:rPr>
          <w:delText xml:space="preserve"> </w:delText>
        </w:r>
        <w:r w:rsidR="00800FEB" w:rsidDel="00C07910">
          <w:rPr>
            <w:rFonts w:ascii="Times New Roman" w:eastAsia="Times New Roman" w:hAnsi="Times New Roman"/>
            <w:color w:val="000000"/>
            <w:lang w:eastAsia="zh-CN"/>
          </w:rPr>
          <w:delText>T</w:delText>
        </w:r>
        <w:r w:rsidRPr="004E6141" w:rsidDel="00C07910">
          <w:rPr>
            <w:rFonts w:ascii="Times New Roman" w:eastAsia="Times New Roman" w:hAnsi="Times New Roman"/>
            <w:color w:val="000000"/>
            <w:lang w:eastAsia="zh-CN"/>
          </w:rPr>
          <w:delText>he shutdown of power generation stations including nuclear plants before hurricane landfall to reduce potential flood impact</w:delText>
        </w:r>
        <w:r w:rsidR="004D69D0" w:rsidDel="00C07910">
          <w:rPr>
            <w:rFonts w:ascii="Times New Roman" w:eastAsia="Times New Roman" w:hAnsi="Times New Roman" w:hint="eastAsia"/>
            <w:color w:val="000000"/>
            <w:lang w:eastAsia="zh-CN"/>
          </w:rPr>
          <w:delText xml:space="preserve"> is also considered</w:delText>
        </w:r>
        <w:r w:rsidR="00F41C58" w:rsidDel="00C07910">
          <w:rPr>
            <w:rFonts w:ascii="Times New Roman" w:eastAsia="Times New Roman" w:hAnsi="Times New Roman"/>
            <w:color w:val="000000"/>
            <w:lang w:eastAsia="zh-CN"/>
          </w:rPr>
          <w:delText xml:space="preserve"> (Washington Post 2017). </w:delText>
        </w:r>
        <w:r w:rsidR="00492711" w:rsidDel="00C07910">
          <w:rPr>
            <w:rFonts w:ascii="Times New Roman" w:eastAsia="Times New Roman" w:hAnsi="Times New Roman"/>
            <w:color w:val="000000"/>
            <w:lang w:eastAsia="zh-CN"/>
          </w:rPr>
          <w:delText xml:space="preserve">In reality, the charging process of each single person may impede his </w:delText>
        </w:r>
      </w:del>
      <w:ins w:id="481" w:author="Ning Lin" w:date="2018-08-20T11:34:00Z">
        <w:del w:id="482" w:author="Kairui Feng" w:date="2018-08-22T17:01:00Z">
          <w:r w:rsidR="00156C38" w:rsidDel="00C07910">
            <w:rPr>
              <w:rFonts w:ascii="Times New Roman" w:eastAsia="Times New Roman" w:hAnsi="Times New Roman"/>
              <w:color w:val="000000"/>
              <w:lang w:eastAsia="zh-CN"/>
            </w:rPr>
            <w:delText xml:space="preserve">one’ </w:delText>
          </w:r>
        </w:del>
      </w:ins>
      <w:del w:id="483" w:author="Kairui Feng" w:date="2018-08-22T17:01:00Z">
        <w:r w:rsidR="00492711" w:rsidDel="00C07910">
          <w:rPr>
            <w:rFonts w:ascii="Times New Roman" w:eastAsia="Times New Roman" w:hAnsi="Times New Roman"/>
            <w:color w:val="000000"/>
            <w:lang w:eastAsia="zh-CN"/>
          </w:rPr>
          <w:delText>original evacuation plan, but in this research</w:delText>
        </w:r>
      </w:del>
      <w:ins w:id="484" w:author="Ning Lin" w:date="2018-08-20T11:34:00Z">
        <w:del w:id="485" w:author="Kairui Feng" w:date="2018-08-22T17:01:00Z">
          <w:r w:rsidR="00156C38" w:rsidDel="00C07910">
            <w:rPr>
              <w:rFonts w:ascii="Times New Roman" w:eastAsia="Times New Roman" w:hAnsi="Times New Roman"/>
              <w:color w:val="000000"/>
              <w:lang w:eastAsia="zh-CN"/>
            </w:rPr>
            <w:delText>analysis</w:delText>
          </w:r>
        </w:del>
      </w:ins>
      <w:del w:id="486" w:author="Kairui Feng" w:date="2018-08-22T17:01:00Z">
        <w:r w:rsidR="00492711" w:rsidDel="00C07910">
          <w:rPr>
            <w:rFonts w:ascii="Times New Roman" w:eastAsia="Times New Roman" w:hAnsi="Times New Roman"/>
            <w:color w:val="000000"/>
            <w:lang w:eastAsia="zh-CN"/>
          </w:rPr>
          <w:delText xml:space="preserve">, we assume the charging period is independent with </w:delText>
        </w:r>
      </w:del>
      <w:ins w:id="487" w:author="Ning Lin" w:date="2018-08-20T11:34:00Z">
        <w:del w:id="488" w:author="Kairui Feng" w:date="2018-08-22T17:01:00Z">
          <w:r w:rsidR="00156C38" w:rsidDel="00C07910">
            <w:rPr>
              <w:rFonts w:ascii="Times New Roman" w:eastAsia="Times New Roman" w:hAnsi="Times New Roman"/>
              <w:color w:val="000000"/>
              <w:lang w:eastAsia="zh-CN"/>
            </w:rPr>
            <w:delText xml:space="preserve">of </w:delText>
          </w:r>
        </w:del>
      </w:ins>
      <w:del w:id="489" w:author="Kairui Feng" w:date="2018-08-22T17:01:00Z">
        <w:r w:rsidR="00492711" w:rsidDel="00C07910">
          <w:rPr>
            <w:rFonts w:ascii="Times New Roman" w:eastAsia="Times New Roman" w:hAnsi="Times New Roman"/>
            <w:color w:val="000000"/>
            <w:lang w:eastAsia="zh-CN"/>
          </w:rPr>
          <w:delText xml:space="preserve">his </w:delText>
        </w:r>
      </w:del>
      <w:ins w:id="490" w:author="Ning Lin" w:date="2018-08-20T11:34:00Z">
        <w:del w:id="491" w:author="Kairui Feng" w:date="2018-08-22T17:01:00Z">
          <w:r w:rsidR="00156C38" w:rsidDel="00C07910">
            <w:rPr>
              <w:rFonts w:ascii="Times New Roman" w:eastAsia="Times New Roman" w:hAnsi="Times New Roman"/>
              <w:color w:val="000000"/>
              <w:lang w:eastAsia="zh-CN"/>
            </w:rPr>
            <w:delText xml:space="preserve">the </w:delText>
          </w:r>
        </w:del>
      </w:ins>
      <w:del w:id="492" w:author="Kairui Feng" w:date="2018-08-22T17:01:00Z">
        <w:r w:rsidR="00492711" w:rsidDel="00C07910">
          <w:rPr>
            <w:rFonts w:ascii="Times New Roman" w:eastAsia="Times New Roman" w:hAnsi="Times New Roman"/>
            <w:color w:val="000000"/>
            <w:lang w:eastAsia="zh-CN"/>
          </w:rPr>
          <w:delText>evacuation process.</w:delText>
        </w:r>
      </w:del>
    </w:p>
    <w:p w14:paraId="471C7D79" w14:textId="77777777" w:rsidR="00FB0373" w:rsidRPr="004E6141" w:rsidRDefault="00FB0373" w:rsidP="00A00665">
      <w:pPr>
        <w:rPr>
          <w:rFonts w:ascii="Times New Roman" w:eastAsia="Times New Roman" w:hAnsi="Times New Roman"/>
          <w:color w:val="000000"/>
          <w:lang w:eastAsia="zh-CN"/>
        </w:rPr>
      </w:pPr>
    </w:p>
    <w:p w14:paraId="2C063BCF" w14:textId="77777777" w:rsidR="001A58CB" w:rsidRDefault="001A58CB" w:rsidP="00C07910">
      <w:pPr>
        <w:rPr>
          <w:ins w:id="493" w:author="Ning Lin" w:date="2018-09-21T10:39:00Z"/>
          <w:rFonts w:ascii="Times New Roman" w:eastAsia="Times New Roman" w:hAnsi="Times New Roman"/>
          <w:color w:val="000000"/>
          <w:lang w:eastAsia="zh-CN"/>
        </w:rPr>
      </w:pPr>
    </w:p>
    <w:p w14:paraId="5B56A099" w14:textId="77777777" w:rsidR="00C07910" w:rsidRPr="004E6141" w:rsidRDefault="00C07910" w:rsidP="00C07910">
      <w:pPr>
        <w:rPr>
          <w:ins w:id="494" w:author="Kairui Feng" w:date="2018-08-22T17:01:00Z"/>
          <w:rFonts w:ascii="Times New Roman" w:eastAsia="Times New Roman" w:hAnsi="Times New Roman"/>
          <w:color w:val="000000"/>
          <w:lang w:eastAsia="zh-CN"/>
        </w:rPr>
      </w:pPr>
      <w:ins w:id="495" w:author="Kairui Feng" w:date="2018-08-22T17:01:00Z">
        <w:r w:rsidRPr="004E6141">
          <w:rPr>
            <w:rFonts w:ascii="Times New Roman" w:eastAsia="Times New Roman" w:hAnsi="Times New Roman"/>
            <w:color w:val="000000"/>
            <w:lang w:eastAsia="zh-CN"/>
          </w:rPr>
          <w:t>References: </w:t>
        </w:r>
      </w:ins>
    </w:p>
    <w:p w14:paraId="255C0372" w14:textId="77777777" w:rsidR="00C07910" w:rsidRPr="004E6141" w:rsidRDefault="00C07910" w:rsidP="00C07910">
      <w:pPr>
        <w:rPr>
          <w:ins w:id="496" w:author="Kairui Feng" w:date="2018-08-22T17:01:00Z"/>
          <w:rFonts w:ascii="Times New Roman" w:eastAsia="Times New Roman" w:hAnsi="Times New Roman"/>
          <w:color w:val="000000"/>
          <w:lang w:eastAsia="zh-CN"/>
        </w:rPr>
      </w:pPr>
      <w:ins w:id="497" w:author="Kairui Feng" w:date="2018-08-22T17:01:00Z">
        <w:r w:rsidRPr="004E6141">
          <w:rPr>
            <w:rFonts w:ascii="Times New Roman" w:eastAsia="Times New Roman" w:hAnsi="Times New Roman"/>
            <w:color w:val="000000"/>
            <w:lang w:eastAsia="zh-CN"/>
          </w:rPr>
          <w:t>Florida Department of Transportation 2017: http://www3.dot.state.fl.us/trafficinformation/ last visited at: 2017-12-06</w:t>
        </w:r>
      </w:ins>
    </w:p>
    <w:p w14:paraId="55FCFB8A" w14:textId="77777777" w:rsidR="00C07910" w:rsidRPr="004E6141" w:rsidRDefault="00C07910" w:rsidP="00C07910">
      <w:pPr>
        <w:rPr>
          <w:ins w:id="498" w:author="Kairui Feng" w:date="2018-08-22T17:01:00Z"/>
          <w:rFonts w:ascii="Times New Roman" w:eastAsia="Times New Roman" w:hAnsi="Times New Roman"/>
          <w:color w:val="000000"/>
          <w:lang w:eastAsia="zh-CN"/>
        </w:rPr>
      </w:pPr>
    </w:p>
    <w:p w14:paraId="654AAFC7" w14:textId="77777777" w:rsidR="00C07910" w:rsidRPr="004E6141" w:rsidRDefault="00C07910" w:rsidP="00C07910">
      <w:pPr>
        <w:rPr>
          <w:ins w:id="499" w:author="Kairui Feng" w:date="2018-08-22T17:01:00Z"/>
          <w:rFonts w:ascii="Times New Roman" w:eastAsia="Times New Roman" w:hAnsi="Times New Roman"/>
          <w:color w:val="000000"/>
          <w:lang w:eastAsia="zh-CN"/>
        </w:rPr>
      </w:pPr>
      <w:ins w:id="500" w:author="Kairui Feng" w:date="2018-08-22T17:01:00Z">
        <w:r w:rsidRPr="004E6141">
          <w:rPr>
            <w:rFonts w:ascii="Times New Roman" w:eastAsia="Times New Roman" w:hAnsi="Times New Roman"/>
            <w:color w:val="000000"/>
            <w:lang w:eastAsia="zh-CN"/>
          </w:rPr>
          <w:t xml:space="preserve">Green, E. H., </w:t>
        </w:r>
        <w:proofErr w:type="spellStart"/>
        <w:r w:rsidRPr="004E6141">
          <w:rPr>
            <w:rFonts w:ascii="Times New Roman" w:eastAsia="Times New Roman" w:hAnsi="Times New Roman"/>
            <w:color w:val="000000"/>
            <w:lang w:eastAsia="zh-CN"/>
          </w:rPr>
          <w:t>Skerlos</w:t>
        </w:r>
        <w:proofErr w:type="spellEnd"/>
        <w:r w:rsidRPr="004E6141">
          <w:rPr>
            <w:rFonts w:ascii="Times New Roman" w:eastAsia="Times New Roman" w:hAnsi="Times New Roman"/>
            <w:color w:val="000000"/>
            <w:lang w:eastAsia="zh-CN"/>
          </w:rPr>
          <w:t xml:space="preserve">, S. J., &amp; </w:t>
        </w:r>
        <w:proofErr w:type="spellStart"/>
        <w:r w:rsidRPr="004E6141">
          <w:rPr>
            <w:rFonts w:ascii="Times New Roman" w:eastAsia="Times New Roman" w:hAnsi="Times New Roman"/>
            <w:color w:val="000000"/>
            <w:lang w:eastAsia="zh-CN"/>
          </w:rPr>
          <w:t>Winebrake</w:t>
        </w:r>
        <w:proofErr w:type="spellEnd"/>
        <w:r w:rsidRPr="004E6141">
          <w:rPr>
            <w:rFonts w:ascii="Times New Roman" w:eastAsia="Times New Roman" w:hAnsi="Times New Roman"/>
            <w:color w:val="000000"/>
            <w:lang w:eastAsia="zh-CN"/>
          </w:rPr>
          <w:t xml:space="preserve">, J. J. (2014). Increasing electric vehicle policy efficiency and effectiveness by reducing mainstream market bias. Energy Policy, 65, 562–566. </w:t>
        </w:r>
        <w:r>
          <w:fldChar w:fldCharType="begin"/>
        </w:r>
        <w:r>
          <w:instrText xml:space="preserve"> HYPERLINK "https://doi.org/10.1016/j.enpol.2013.10.024" </w:instrText>
        </w:r>
        <w:r>
          <w:fldChar w:fldCharType="separate"/>
        </w:r>
        <w:r w:rsidRPr="004E6141">
          <w:rPr>
            <w:rStyle w:val="Hyperlink"/>
            <w:rFonts w:ascii="Times New Roman" w:eastAsia="Times New Roman" w:hAnsi="Times New Roman"/>
            <w:lang w:eastAsia="zh-CN"/>
          </w:rPr>
          <w:t>https://doi.org/10.1016/j.enpol.2013.10.024</w:t>
        </w:r>
        <w:r>
          <w:rPr>
            <w:rStyle w:val="Hyperlink"/>
            <w:rFonts w:ascii="Times New Roman" w:eastAsia="Times New Roman" w:hAnsi="Times New Roman"/>
            <w:lang w:eastAsia="zh-CN"/>
          </w:rPr>
          <w:fldChar w:fldCharType="end"/>
        </w:r>
      </w:ins>
    </w:p>
    <w:p w14:paraId="7D464C8A" w14:textId="77777777" w:rsidR="00C07910" w:rsidRPr="004E6141" w:rsidRDefault="00C07910" w:rsidP="00C07910">
      <w:pPr>
        <w:rPr>
          <w:ins w:id="501" w:author="Kairui Feng" w:date="2018-08-22T17:01:00Z"/>
          <w:rFonts w:ascii="Times New Roman" w:eastAsia="Times New Roman" w:hAnsi="Times New Roman"/>
          <w:color w:val="000000"/>
          <w:lang w:eastAsia="zh-CN"/>
        </w:rPr>
      </w:pPr>
    </w:p>
    <w:p w14:paraId="0CF355E1" w14:textId="77777777" w:rsidR="00C07910" w:rsidRPr="004E6141" w:rsidRDefault="00C07910" w:rsidP="00C07910">
      <w:pPr>
        <w:outlineLvl w:val="0"/>
        <w:rPr>
          <w:ins w:id="502" w:author="Kairui Feng" w:date="2018-08-22T17:01:00Z"/>
          <w:rFonts w:ascii="Times New Roman" w:eastAsia="Times New Roman" w:hAnsi="Times New Roman"/>
          <w:color w:val="000000"/>
          <w:lang w:eastAsia="zh-CN"/>
        </w:rPr>
      </w:pPr>
      <w:proofErr w:type="spellStart"/>
      <w:ins w:id="503" w:author="Kairui Feng" w:date="2018-08-22T17:01:00Z">
        <w:r w:rsidRPr="004E6141">
          <w:rPr>
            <w:rFonts w:ascii="Times New Roman" w:eastAsia="Times New Roman" w:hAnsi="Times New Roman"/>
            <w:color w:val="000000"/>
            <w:lang w:eastAsia="zh-CN"/>
          </w:rPr>
          <w:t>Motavalli</w:t>
        </w:r>
        <w:proofErr w:type="spellEnd"/>
        <w:r w:rsidRPr="004E6141">
          <w:rPr>
            <w:rFonts w:ascii="Times New Roman" w:eastAsia="Times New Roman" w:hAnsi="Times New Roman"/>
            <w:color w:val="000000"/>
            <w:lang w:eastAsia="zh-CN"/>
          </w:rPr>
          <w:t>, J. (2015). Technology: A solid future. Nature, 526, S96-S97. </w:t>
        </w:r>
      </w:ins>
    </w:p>
    <w:p w14:paraId="6E324312" w14:textId="77777777" w:rsidR="00C07910" w:rsidRPr="004E6141" w:rsidRDefault="00C07910" w:rsidP="00C07910">
      <w:pPr>
        <w:rPr>
          <w:ins w:id="504" w:author="Kairui Feng" w:date="2018-08-22T17:01:00Z"/>
          <w:rFonts w:ascii="Times New Roman" w:eastAsia="Times New Roman" w:hAnsi="Times New Roman"/>
          <w:color w:val="000000"/>
          <w:lang w:eastAsia="zh-CN"/>
        </w:rPr>
      </w:pPr>
    </w:p>
    <w:p w14:paraId="1943FB6F" w14:textId="77777777" w:rsidR="00C07910" w:rsidRPr="004E6141" w:rsidRDefault="00C07910" w:rsidP="00C07910">
      <w:pPr>
        <w:rPr>
          <w:ins w:id="505" w:author="Kairui Feng" w:date="2018-08-22T17:01:00Z"/>
          <w:rFonts w:ascii="Times New Roman" w:eastAsia="Times New Roman" w:hAnsi="Times New Roman"/>
          <w:color w:val="000000"/>
          <w:lang w:eastAsia="zh-CN"/>
        </w:rPr>
      </w:pPr>
      <w:ins w:id="506" w:author="Kairui Feng" w:date="2018-08-22T17:01:00Z">
        <w:r w:rsidRPr="004E6141">
          <w:rPr>
            <w:rFonts w:ascii="Times New Roman" w:eastAsia="Times New Roman" w:hAnsi="Times New Roman"/>
            <w:color w:val="000000"/>
            <w:lang w:eastAsia="zh-CN"/>
          </w:rPr>
          <w:t xml:space="preserve">Needell, Z. A., McNerney, J., Chang, M. T., &amp; </w:t>
        </w:r>
        <w:proofErr w:type="spellStart"/>
        <w:r w:rsidRPr="004E6141">
          <w:rPr>
            <w:rFonts w:ascii="Times New Roman" w:eastAsia="Times New Roman" w:hAnsi="Times New Roman"/>
            <w:color w:val="000000"/>
            <w:lang w:eastAsia="zh-CN"/>
          </w:rPr>
          <w:t>Trancik</w:t>
        </w:r>
        <w:proofErr w:type="spellEnd"/>
        <w:r w:rsidRPr="004E6141">
          <w:rPr>
            <w:rFonts w:ascii="Times New Roman" w:eastAsia="Times New Roman" w:hAnsi="Times New Roman"/>
            <w:color w:val="000000"/>
            <w:lang w:eastAsia="zh-CN"/>
          </w:rPr>
          <w:t xml:space="preserve">, J. E. (2016). Potential for widespread electrification of personal vehicle travel in the United States. Nature Energy, 1(9). </w:t>
        </w:r>
        <w:r>
          <w:fldChar w:fldCharType="begin"/>
        </w:r>
        <w:r>
          <w:instrText xml:space="preserve"> HYPERLINK "https://doi.org/10.1038/nenergy.2016.112" </w:instrText>
        </w:r>
        <w:r>
          <w:fldChar w:fldCharType="separate"/>
        </w:r>
        <w:r w:rsidRPr="004E6141">
          <w:rPr>
            <w:rStyle w:val="Hyperlink"/>
            <w:rFonts w:ascii="Times New Roman" w:eastAsia="Times New Roman" w:hAnsi="Times New Roman"/>
            <w:lang w:eastAsia="zh-CN"/>
          </w:rPr>
          <w:t>https://doi.org/10.1038/nenergy.2016.112</w:t>
        </w:r>
        <w:r>
          <w:rPr>
            <w:rStyle w:val="Hyperlink"/>
            <w:rFonts w:ascii="Times New Roman" w:eastAsia="Times New Roman" w:hAnsi="Times New Roman"/>
            <w:lang w:eastAsia="zh-CN"/>
          </w:rPr>
          <w:fldChar w:fldCharType="end"/>
        </w:r>
      </w:ins>
    </w:p>
    <w:p w14:paraId="60118865" w14:textId="77777777" w:rsidR="00C07910" w:rsidRPr="004E6141" w:rsidRDefault="00C07910" w:rsidP="00C07910">
      <w:pPr>
        <w:rPr>
          <w:ins w:id="507" w:author="Kairui Feng" w:date="2018-08-22T17:01:00Z"/>
          <w:rFonts w:ascii="Times New Roman" w:eastAsia="Times New Roman" w:hAnsi="Times New Roman"/>
          <w:color w:val="000000"/>
          <w:lang w:eastAsia="zh-CN"/>
        </w:rPr>
      </w:pPr>
    </w:p>
    <w:p w14:paraId="1BAA77F0" w14:textId="77777777" w:rsidR="00C07910" w:rsidRPr="004E6141" w:rsidRDefault="00C07910" w:rsidP="00C07910">
      <w:pPr>
        <w:outlineLvl w:val="0"/>
        <w:rPr>
          <w:ins w:id="508" w:author="Kairui Feng" w:date="2018-08-22T17:01:00Z"/>
          <w:rFonts w:ascii="Times New Roman" w:eastAsia="Times New Roman" w:hAnsi="Times New Roman"/>
          <w:color w:val="000000"/>
          <w:lang w:eastAsia="zh-CN"/>
        </w:rPr>
      </w:pPr>
      <w:ins w:id="509" w:author="Kairui Feng" w:date="2018-08-22T17:01:00Z">
        <w:r w:rsidRPr="004E6141">
          <w:rPr>
            <w:rFonts w:ascii="Times New Roman" w:eastAsia="Times New Roman" w:hAnsi="Times New Roman"/>
            <w:color w:val="000000"/>
            <w:lang w:eastAsia="zh-CN"/>
          </w:rPr>
          <w:t>Tesla Main Page 2017: https://www.tesla.com/models last visited at: 2017-12-06</w:t>
        </w:r>
      </w:ins>
    </w:p>
    <w:p w14:paraId="75C80594" w14:textId="77777777" w:rsidR="00C07910" w:rsidRPr="004E6141" w:rsidRDefault="00C07910" w:rsidP="00C07910">
      <w:pPr>
        <w:rPr>
          <w:ins w:id="510" w:author="Kairui Feng" w:date="2018-08-22T17:01:00Z"/>
          <w:rFonts w:ascii="Times New Roman" w:eastAsia="Times New Roman" w:hAnsi="Times New Roman"/>
          <w:color w:val="000000"/>
          <w:lang w:eastAsia="zh-CN"/>
        </w:rPr>
      </w:pPr>
    </w:p>
    <w:p w14:paraId="158B0557" w14:textId="77777777" w:rsidR="00C07910" w:rsidRPr="004E6141" w:rsidRDefault="00C07910" w:rsidP="00C07910">
      <w:pPr>
        <w:rPr>
          <w:ins w:id="511" w:author="Kairui Feng" w:date="2018-08-22T17:01:00Z"/>
          <w:rFonts w:ascii="Times New Roman" w:eastAsia="Times New Roman" w:hAnsi="Times New Roman"/>
          <w:color w:val="000000"/>
          <w:lang w:eastAsia="zh-CN"/>
        </w:rPr>
      </w:pPr>
      <w:ins w:id="512" w:author="Kairui Feng" w:date="2018-08-22T17:01:00Z">
        <w:r w:rsidRPr="004E6141">
          <w:rPr>
            <w:rFonts w:ascii="Times New Roman" w:eastAsia="Times New Roman" w:hAnsi="Times New Roman"/>
            <w:color w:val="000000"/>
            <w:lang w:eastAsia="zh-CN"/>
          </w:rPr>
          <w:t xml:space="preserve">The Two-way </w:t>
        </w:r>
        <w:r>
          <w:rPr>
            <w:rFonts w:ascii="Times New Roman" w:eastAsia="Times New Roman" w:hAnsi="Times New Roman"/>
            <w:color w:val="000000"/>
            <w:lang w:eastAsia="zh-CN"/>
          </w:rPr>
          <w:t>R</w:t>
        </w:r>
        <w:r w:rsidRPr="004E6141">
          <w:rPr>
            <w:rFonts w:ascii="Times New Roman" w:eastAsia="Times New Roman" w:hAnsi="Times New Roman"/>
            <w:color w:val="000000"/>
            <w:lang w:eastAsia="zh-CN"/>
          </w:rPr>
          <w:t>adio 2017: https://www.npr.org/sections/thetwo-way/2017/09/09/549704585/-the-storm-is-here-floridians-window-to-evacuate-shrinks-as-irma-bears-down last visited at: 2017-12-06</w:t>
        </w:r>
      </w:ins>
    </w:p>
    <w:p w14:paraId="115896C7" w14:textId="77777777" w:rsidR="00C07910" w:rsidRPr="004E6141" w:rsidRDefault="00C07910" w:rsidP="00C07910">
      <w:pPr>
        <w:rPr>
          <w:ins w:id="513" w:author="Kairui Feng" w:date="2018-08-22T17:01:00Z"/>
          <w:rFonts w:ascii="Times New Roman" w:eastAsia="Times New Roman" w:hAnsi="Times New Roman"/>
          <w:color w:val="000000"/>
          <w:lang w:eastAsia="zh-CN"/>
        </w:rPr>
      </w:pPr>
    </w:p>
    <w:p w14:paraId="0E9CFE4D" w14:textId="77777777" w:rsidR="00C07910" w:rsidRPr="004E6141" w:rsidRDefault="00C07910" w:rsidP="00C07910">
      <w:pPr>
        <w:rPr>
          <w:ins w:id="514" w:author="Kairui Feng" w:date="2018-08-22T17:01:00Z"/>
          <w:rFonts w:ascii="Times New Roman" w:eastAsia="Times New Roman" w:hAnsi="Times New Roman"/>
          <w:color w:val="000000"/>
          <w:lang w:eastAsia="zh-CN"/>
        </w:rPr>
      </w:pPr>
      <w:ins w:id="515" w:author="Kairui Feng" w:date="2018-08-22T17:01:00Z">
        <w:r w:rsidRPr="004E6141">
          <w:rPr>
            <w:rFonts w:ascii="Times New Roman" w:eastAsia="Times New Roman" w:hAnsi="Times New Roman"/>
            <w:color w:val="000000"/>
            <w:lang w:eastAsia="zh-CN"/>
          </w:rPr>
          <w:t>U.S. DOE, 2012. President Obama Launches EV-Everywhere Challenge as Part of Energy Department's Clean Energy Grand Challenges. United States Department of Energy, Washington, D.C.</w:t>
        </w:r>
      </w:ins>
    </w:p>
    <w:p w14:paraId="37D497AE" w14:textId="77777777" w:rsidR="00C07910" w:rsidRPr="004E6141" w:rsidRDefault="00C07910" w:rsidP="00C07910">
      <w:pPr>
        <w:rPr>
          <w:ins w:id="516" w:author="Kairui Feng" w:date="2018-08-22T17:01:00Z"/>
          <w:rFonts w:ascii="Times New Roman" w:eastAsia="Times New Roman" w:hAnsi="Times New Roman"/>
          <w:color w:val="000000"/>
          <w:lang w:eastAsia="zh-CN"/>
        </w:rPr>
      </w:pPr>
    </w:p>
    <w:p w14:paraId="71CBC187" w14:textId="77777777" w:rsidR="00C07910" w:rsidRPr="004E6141" w:rsidRDefault="00C07910" w:rsidP="00C07910">
      <w:pPr>
        <w:rPr>
          <w:ins w:id="517" w:author="Kairui Feng" w:date="2018-08-22T17:01:00Z"/>
          <w:rFonts w:ascii="Times New Roman" w:eastAsia="Times New Roman" w:hAnsi="Times New Roman"/>
          <w:color w:val="000000"/>
          <w:lang w:eastAsia="zh-CN"/>
        </w:rPr>
      </w:pPr>
      <w:ins w:id="518" w:author="Kairui Feng" w:date="2018-08-22T17:01:00Z">
        <w:r w:rsidRPr="004E6141">
          <w:rPr>
            <w:rFonts w:ascii="Times New Roman" w:eastAsia="Times New Roman" w:hAnsi="Times New Roman"/>
            <w:color w:val="000000"/>
            <w:lang w:eastAsia="zh-CN"/>
          </w:rPr>
          <w:t>U.S. Energy Information Administration (EIA) 2017: https://www.eia.gov/ last visited at: 2017-12-06</w:t>
        </w:r>
      </w:ins>
    </w:p>
    <w:p w14:paraId="30CC57A6" w14:textId="77777777" w:rsidR="00C07910" w:rsidRPr="004E6141" w:rsidRDefault="00C07910" w:rsidP="00C07910">
      <w:pPr>
        <w:rPr>
          <w:ins w:id="519" w:author="Kairui Feng" w:date="2018-08-22T17:01:00Z"/>
          <w:rFonts w:ascii="Times New Roman" w:eastAsia="Times New Roman" w:hAnsi="Times New Roman"/>
          <w:color w:val="000000"/>
          <w:lang w:eastAsia="zh-CN"/>
        </w:rPr>
      </w:pPr>
    </w:p>
    <w:p w14:paraId="2A4B3BAB" w14:textId="77777777" w:rsidR="00C07910" w:rsidRPr="004E6141" w:rsidRDefault="00C07910" w:rsidP="00C07910">
      <w:pPr>
        <w:rPr>
          <w:ins w:id="520" w:author="Kairui Feng" w:date="2018-08-22T17:01:00Z"/>
          <w:rFonts w:ascii="Times New Roman" w:eastAsia="Times New Roman" w:hAnsi="Times New Roman"/>
          <w:color w:val="000000"/>
          <w:lang w:eastAsia="zh-CN"/>
        </w:rPr>
      </w:pPr>
      <w:ins w:id="521" w:author="Kairui Feng" w:date="2018-08-22T17:01:00Z">
        <w:r w:rsidRPr="004E6141">
          <w:rPr>
            <w:rFonts w:ascii="Times New Roman" w:eastAsia="Times New Roman" w:hAnsi="Times New Roman"/>
            <w:color w:val="000000"/>
            <w:lang w:eastAsia="zh-CN"/>
          </w:rPr>
          <w:t xml:space="preserve">Washington Post </w:t>
        </w:r>
        <w:proofErr w:type="gramStart"/>
        <w:r w:rsidRPr="004E6141">
          <w:rPr>
            <w:rFonts w:ascii="Times New Roman" w:eastAsia="Times New Roman" w:hAnsi="Times New Roman"/>
            <w:color w:val="000000"/>
            <w:lang w:eastAsia="zh-CN"/>
          </w:rPr>
          <w:t>2017:https://www.washingtonpost.com/news/energy-environment/wp/2017/09/08/florida-nuclear-plants-could-take-a-direct-hit-from-hurricane-irma-plant-owners-say-they-are-ready/?utm_term=.112e026dca1b</w:t>
        </w:r>
        <w:proofErr w:type="gramEnd"/>
        <w:r w:rsidRPr="004E6141">
          <w:rPr>
            <w:rFonts w:ascii="Times New Roman" w:eastAsia="Times New Roman" w:hAnsi="Times New Roman"/>
            <w:color w:val="000000"/>
            <w:lang w:eastAsia="zh-CN"/>
          </w:rPr>
          <w:t xml:space="preserve"> last visited at: 2017-12-06</w:t>
        </w:r>
      </w:ins>
    </w:p>
    <w:p w14:paraId="233CEA16" w14:textId="77777777" w:rsidR="00C07910" w:rsidRPr="004E6141" w:rsidRDefault="00C07910" w:rsidP="00C07910">
      <w:pPr>
        <w:rPr>
          <w:ins w:id="522" w:author="Kairui Feng" w:date="2018-08-22T17:01:00Z"/>
          <w:rFonts w:ascii="Times New Roman" w:eastAsia="Times New Roman" w:hAnsi="Times New Roman"/>
          <w:color w:val="000000"/>
          <w:lang w:eastAsia="zh-CN"/>
        </w:rPr>
      </w:pPr>
    </w:p>
    <w:p w14:paraId="72ED1519" w14:textId="77777777" w:rsidR="00C07910" w:rsidRPr="004E6141" w:rsidRDefault="00C07910" w:rsidP="00C07910">
      <w:pPr>
        <w:rPr>
          <w:ins w:id="523" w:author="Kairui Feng" w:date="2018-08-22T17:01:00Z"/>
          <w:rFonts w:ascii="Times New Roman" w:eastAsia="Times New Roman" w:hAnsi="Times New Roman"/>
          <w:color w:val="000000"/>
          <w:lang w:eastAsia="zh-CN"/>
        </w:rPr>
      </w:pPr>
      <w:ins w:id="524" w:author="Kairui Feng" w:date="2018-08-22T17:01:00Z">
        <w:r w:rsidRPr="004E6141">
          <w:rPr>
            <w:rFonts w:ascii="Times New Roman" w:eastAsia="Times New Roman" w:hAnsi="Times New Roman"/>
            <w:color w:val="000000"/>
            <w:lang w:eastAsia="zh-CN"/>
          </w:rPr>
          <w:t xml:space="preserve">Ennio </w:t>
        </w:r>
        <w:proofErr w:type="spellStart"/>
        <w:r w:rsidRPr="004E6141">
          <w:rPr>
            <w:rFonts w:ascii="Times New Roman" w:eastAsia="Times New Roman" w:hAnsi="Times New Roman"/>
            <w:color w:val="000000"/>
            <w:lang w:eastAsia="zh-CN"/>
          </w:rPr>
          <w:t>Cascetta</w:t>
        </w:r>
        <w:proofErr w:type="spellEnd"/>
        <w:r w:rsidRPr="004E6141">
          <w:rPr>
            <w:rFonts w:ascii="Times New Roman" w:eastAsia="Times New Roman" w:hAnsi="Times New Roman"/>
            <w:color w:val="000000"/>
            <w:lang w:eastAsia="zh-CN"/>
          </w:rPr>
          <w:t xml:space="preserve">, Domenico </w:t>
        </w:r>
        <w:proofErr w:type="spellStart"/>
        <w:r w:rsidRPr="004E6141">
          <w:rPr>
            <w:rFonts w:ascii="Times New Roman" w:eastAsia="Times New Roman" w:hAnsi="Times New Roman"/>
            <w:color w:val="000000"/>
            <w:lang w:eastAsia="zh-CN"/>
          </w:rPr>
          <w:t>Inaudi</w:t>
        </w:r>
        <w:proofErr w:type="spellEnd"/>
        <w:r w:rsidRPr="004E6141">
          <w:rPr>
            <w:rFonts w:ascii="Times New Roman" w:eastAsia="Times New Roman" w:hAnsi="Times New Roman"/>
            <w:color w:val="000000"/>
            <w:lang w:eastAsia="zh-CN"/>
          </w:rPr>
          <w:t xml:space="preserve">, </w:t>
        </w:r>
        <w:r>
          <w:rPr>
            <w:rFonts w:ascii="Times New Roman" w:eastAsia="Times New Roman" w:hAnsi="Times New Roman"/>
            <w:color w:val="000000"/>
            <w:lang w:eastAsia="zh-CN"/>
          </w:rPr>
          <w:t xml:space="preserve">&amp; </w:t>
        </w:r>
        <w:proofErr w:type="spellStart"/>
        <w:r w:rsidRPr="004E6141">
          <w:rPr>
            <w:rFonts w:ascii="Times New Roman" w:eastAsia="Times New Roman" w:hAnsi="Times New Roman"/>
            <w:color w:val="000000"/>
            <w:lang w:eastAsia="zh-CN"/>
          </w:rPr>
          <w:t>Gérald</w:t>
        </w:r>
        <w:proofErr w:type="spellEnd"/>
        <w:r w:rsidRPr="004E6141">
          <w:rPr>
            <w:rFonts w:ascii="Times New Roman" w:eastAsia="Times New Roman" w:hAnsi="Times New Roman"/>
            <w:color w:val="000000"/>
            <w:lang w:eastAsia="zh-CN"/>
          </w:rPr>
          <w:t xml:space="preserve"> Marquis, (1993) Dynamic Estimators of Origin-Destination Matrices Using Traffic Counts. Transportation Science 27(4):363-373. https://doi.org/10.1287/trsc.27.4.363</w:t>
        </w:r>
      </w:ins>
    </w:p>
    <w:p w14:paraId="0C4F4863" w14:textId="77777777" w:rsidR="00C07910" w:rsidRPr="004E6141" w:rsidRDefault="00C07910" w:rsidP="00C07910">
      <w:pPr>
        <w:rPr>
          <w:ins w:id="525" w:author="Kairui Feng" w:date="2018-08-22T17:01:00Z"/>
          <w:rFonts w:ascii="Times New Roman" w:eastAsia="Times New Roman" w:hAnsi="Times New Roman"/>
          <w:color w:val="000000"/>
          <w:lang w:eastAsia="zh-CN"/>
        </w:rPr>
      </w:pPr>
    </w:p>
    <w:p w14:paraId="5898AB72" w14:textId="77777777" w:rsidR="00C07910" w:rsidRDefault="00C07910" w:rsidP="00C07910">
      <w:pPr>
        <w:rPr>
          <w:ins w:id="526" w:author="Kairui Feng" w:date="2018-08-22T17:01:00Z"/>
          <w:rFonts w:ascii="Times New Roman" w:eastAsia="Times New Roman" w:hAnsi="Times New Roman"/>
          <w:color w:val="000000"/>
          <w:lang w:eastAsia="zh-CN"/>
        </w:rPr>
      </w:pPr>
      <w:ins w:id="527" w:author="Kairui Feng" w:date="2018-08-22T17:01:00Z">
        <w:r w:rsidRPr="000B44BF">
          <w:rPr>
            <w:rFonts w:ascii="Times New Roman" w:eastAsia="Times New Roman" w:hAnsi="Times New Roman"/>
            <w:color w:val="000000"/>
            <w:lang w:eastAsia="zh-CN"/>
          </w:rPr>
          <w:t xml:space="preserve">Robinson, A. P., Blythe, P. T., Bell, M. C., </w:t>
        </w:r>
        <w:proofErr w:type="spellStart"/>
        <w:r w:rsidRPr="000B44BF">
          <w:rPr>
            <w:rFonts w:ascii="Times New Roman" w:eastAsia="Times New Roman" w:hAnsi="Times New Roman"/>
            <w:color w:val="000000"/>
            <w:lang w:eastAsia="zh-CN"/>
          </w:rPr>
          <w:t>Hübner</w:t>
        </w:r>
        <w:proofErr w:type="spellEnd"/>
        <w:r w:rsidRPr="000B44BF">
          <w:rPr>
            <w:rFonts w:ascii="Times New Roman" w:eastAsia="Times New Roman" w:hAnsi="Times New Roman"/>
            <w:color w:val="000000"/>
            <w:lang w:eastAsia="zh-CN"/>
          </w:rPr>
          <w:t xml:space="preserve">, Y., &amp; Hill, G. A. (2013). Analysis of electric vehicle driver recharging demand profiles and subsequent impacts on the carbon content of electric vehicle trips. </w:t>
        </w:r>
        <w:r w:rsidRPr="000B44BF">
          <w:rPr>
            <w:rFonts w:ascii="Times New Roman" w:eastAsia="Times New Roman" w:hAnsi="Times New Roman"/>
            <w:i/>
            <w:color w:val="000000"/>
            <w:lang w:eastAsia="zh-CN"/>
          </w:rPr>
          <w:t>Energy Policy</w:t>
        </w:r>
        <w:r w:rsidRPr="000B44BF">
          <w:rPr>
            <w:rFonts w:ascii="Times New Roman" w:eastAsia="Times New Roman" w:hAnsi="Times New Roman"/>
            <w:color w:val="000000"/>
            <w:lang w:eastAsia="zh-CN"/>
          </w:rPr>
          <w:t>, 61, 337-348.</w:t>
        </w:r>
      </w:ins>
    </w:p>
    <w:p w14:paraId="73F61811" w14:textId="77777777" w:rsidR="00C07910" w:rsidRPr="004E6141" w:rsidRDefault="00C07910" w:rsidP="00C07910">
      <w:pPr>
        <w:rPr>
          <w:ins w:id="528" w:author="Kairui Feng" w:date="2018-08-22T17:01:00Z"/>
          <w:rFonts w:ascii="Times New Roman" w:eastAsia="Times New Roman" w:hAnsi="Times New Roman"/>
          <w:color w:val="000000"/>
          <w:lang w:eastAsia="zh-CN"/>
        </w:rPr>
      </w:pPr>
      <w:ins w:id="529" w:author="Kairui Feng" w:date="2018-08-22T17:01:00Z">
        <w:r>
          <w:rPr>
            <w:rFonts w:ascii="Times New Roman" w:eastAsia="Times New Roman" w:hAnsi="Times New Roman" w:hint="eastAsia"/>
            <w:color w:val="000000"/>
            <w:lang w:eastAsia="zh-CN"/>
          </w:rPr>
          <w:t>PDC P</w:t>
        </w:r>
        <w:r w:rsidRPr="008877A3">
          <w:rPr>
            <w:rFonts w:ascii="Times New Roman" w:eastAsia="Times New Roman" w:hAnsi="Times New Roman"/>
            <w:color w:val="000000"/>
            <w:lang w:eastAsia="zh-CN"/>
          </w:rPr>
          <w:t>ower delivery consultants</w:t>
        </w:r>
        <w:r>
          <w:rPr>
            <w:rFonts w:ascii="Times New Roman" w:eastAsia="Times New Roman" w:hAnsi="Times New Roman" w:hint="eastAsia"/>
            <w:color w:val="000000"/>
            <w:lang w:eastAsia="zh-CN"/>
          </w:rPr>
          <w:t xml:space="preserve"> Cables Standard 2018: </w:t>
        </w:r>
        <w:r>
          <w:fldChar w:fldCharType="begin"/>
        </w:r>
        <w:r>
          <w:instrText xml:space="preserve"> HYPERLINK "http://www.pdc-cables.com/oh_limits_powerflow.pdf" </w:instrText>
        </w:r>
        <w:r>
          <w:fldChar w:fldCharType="separate"/>
        </w:r>
        <w:r w:rsidRPr="000509D3">
          <w:rPr>
            <w:rStyle w:val="Hyperlink"/>
            <w:rFonts w:ascii="Times New Roman" w:eastAsia="Times New Roman" w:hAnsi="Times New Roman"/>
            <w:lang w:eastAsia="zh-CN"/>
          </w:rPr>
          <w:t>http://www.pdc-cables.com/oh_limits_powerflow.pdf</w:t>
        </w:r>
        <w:r>
          <w:rPr>
            <w:rStyle w:val="Hyperlink"/>
            <w:rFonts w:ascii="Times New Roman" w:eastAsia="Times New Roman" w:hAnsi="Times New Roman"/>
            <w:lang w:eastAsia="zh-CN"/>
          </w:rPr>
          <w:fldChar w:fldCharType="end"/>
        </w:r>
        <w:r>
          <w:rPr>
            <w:rFonts w:ascii="Times New Roman" w:eastAsia="Times New Roman" w:hAnsi="Times New Roman" w:hint="eastAsia"/>
            <w:color w:val="000000"/>
            <w:lang w:eastAsia="zh-CN"/>
          </w:rPr>
          <w:t xml:space="preserve"> </w:t>
        </w:r>
        <w:r>
          <w:rPr>
            <w:rFonts w:ascii="Times New Roman" w:eastAsia="Times New Roman" w:hAnsi="Times New Roman"/>
            <w:color w:val="000000"/>
            <w:lang w:eastAsia="zh-CN"/>
          </w:rPr>
          <w:t>last visited at: 2018</w:t>
        </w:r>
        <w:r w:rsidRPr="004E6141">
          <w:rPr>
            <w:rFonts w:ascii="Times New Roman" w:eastAsia="Times New Roman" w:hAnsi="Times New Roman"/>
            <w:color w:val="000000"/>
            <w:lang w:eastAsia="zh-CN"/>
          </w:rPr>
          <w:t>-</w:t>
        </w:r>
        <w:r>
          <w:rPr>
            <w:rFonts w:ascii="Times New Roman" w:eastAsia="Times New Roman" w:hAnsi="Times New Roman" w:hint="eastAsia"/>
            <w:color w:val="000000"/>
            <w:lang w:eastAsia="zh-CN"/>
          </w:rPr>
          <w:t>02</w:t>
        </w:r>
        <w:r>
          <w:rPr>
            <w:rFonts w:ascii="Times New Roman" w:eastAsia="Times New Roman" w:hAnsi="Times New Roman"/>
            <w:color w:val="000000"/>
            <w:lang w:eastAsia="zh-CN"/>
          </w:rPr>
          <w:t>-11</w:t>
        </w:r>
      </w:ins>
    </w:p>
    <w:p w14:paraId="43063458" w14:textId="77777777" w:rsidR="00C07910" w:rsidRPr="004E6141" w:rsidRDefault="00C07910" w:rsidP="00C07910">
      <w:pPr>
        <w:rPr>
          <w:ins w:id="530" w:author="Kairui Feng" w:date="2018-08-22T17:01:00Z"/>
          <w:rFonts w:ascii="Times New Roman" w:eastAsia="Times New Roman" w:hAnsi="Times New Roman"/>
          <w:color w:val="000000"/>
          <w:lang w:eastAsia="zh-CN"/>
        </w:rPr>
      </w:pPr>
    </w:p>
    <w:p w14:paraId="6012EAA9" w14:textId="77777777" w:rsidR="00C07910" w:rsidRDefault="00C07910" w:rsidP="00C07910">
      <w:pPr>
        <w:rPr>
          <w:ins w:id="531" w:author="Kairui Feng" w:date="2018-08-22T17:01:00Z"/>
          <w:rFonts w:ascii="Times New Roman" w:eastAsia="Times New Roman" w:hAnsi="Times New Roman"/>
          <w:color w:val="000000"/>
          <w:lang w:eastAsia="zh-CN"/>
        </w:rPr>
      </w:pPr>
      <w:proofErr w:type="spellStart"/>
      <w:ins w:id="532" w:author="Kairui Feng" w:date="2018-08-22T17:01:00Z">
        <w:r>
          <w:rPr>
            <w:rFonts w:ascii="Times New Roman" w:eastAsia="Times New Roman" w:hAnsi="Times New Roman" w:hint="eastAsia"/>
            <w:color w:val="000000"/>
            <w:lang w:eastAsia="zh-CN"/>
          </w:rPr>
          <w:t>TCPalm</w:t>
        </w:r>
        <w:proofErr w:type="spellEnd"/>
        <w:r>
          <w:rPr>
            <w:rFonts w:ascii="Times New Roman" w:eastAsia="Times New Roman" w:hAnsi="Times New Roman" w:hint="eastAsia"/>
            <w:color w:val="000000"/>
            <w:lang w:eastAsia="zh-CN"/>
          </w:rPr>
          <w:t xml:space="preserve"> 2017, </w:t>
        </w:r>
        <w:r>
          <w:fldChar w:fldCharType="begin"/>
        </w:r>
        <w:r>
          <w:instrText xml:space="preserve"> HYPERLINK "http://data.tcpalm.com/storm-shelters/" </w:instrText>
        </w:r>
        <w:r>
          <w:fldChar w:fldCharType="separate"/>
        </w:r>
        <w:r w:rsidRPr="003E7712">
          <w:rPr>
            <w:rStyle w:val="Hyperlink"/>
            <w:rFonts w:ascii="Times New Roman" w:eastAsia="Times New Roman" w:hAnsi="Times New Roman"/>
            <w:lang w:eastAsia="zh-CN"/>
          </w:rPr>
          <w:t>http://data.tcpalm.com/storm-shelters/</w:t>
        </w:r>
        <w:r>
          <w:rPr>
            <w:rStyle w:val="Hyperlink"/>
            <w:rFonts w:ascii="Times New Roman" w:eastAsia="Times New Roman" w:hAnsi="Times New Roman"/>
            <w:lang w:eastAsia="zh-CN"/>
          </w:rPr>
          <w:fldChar w:fldCharType="end"/>
        </w:r>
        <w:r>
          <w:rPr>
            <w:rFonts w:ascii="Times New Roman" w:eastAsia="Times New Roman" w:hAnsi="Times New Roman" w:hint="eastAsia"/>
            <w:color w:val="000000"/>
            <w:lang w:eastAsia="zh-CN"/>
          </w:rPr>
          <w:t xml:space="preserve"> </w:t>
        </w:r>
      </w:ins>
    </w:p>
    <w:p w14:paraId="50C1354D" w14:textId="77777777" w:rsidR="00C07910" w:rsidRDefault="00C07910" w:rsidP="00C07910">
      <w:pPr>
        <w:rPr>
          <w:ins w:id="533" w:author="Kairui Feng" w:date="2018-08-22T17:01:00Z"/>
          <w:rFonts w:ascii="Times New Roman" w:eastAsia="Times New Roman" w:hAnsi="Times New Roman"/>
          <w:color w:val="000000"/>
          <w:lang w:eastAsia="zh-CN"/>
        </w:rPr>
      </w:pPr>
    </w:p>
    <w:p w14:paraId="1F26B7FF" w14:textId="77777777" w:rsidR="00C07910" w:rsidRDefault="00C07910" w:rsidP="00C07910">
      <w:pPr>
        <w:rPr>
          <w:ins w:id="534" w:author="Kairui Feng" w:date="2018-08-22T17:01:00Z"/>
          <w:rFonts w:ascii="Times New Roman" w:eastAsia="Times New Roman" w:hAnsi="Times New Roman"/>
          <w:color w:val="000000"/>
          <w:lang w:eastAsia="zh-CN"/>
        </w:rPr>
      </w:pPr>
      <w:ins w:id="535" w:author="Kairui Feng" w:date="2018-08-22T17:01:00Z">
        <w:r>
          <w:rPr>
            <w:rFonts w:ascii="Times New Roman" w:eastAsia="Times New Roman" w:hAnsi="Times New Roman" w:hint="eastAsia"/>
            <w:color w:val="000000"/>
            <w:lang w:eastAsia="zh-CN"/>
          </w:rPr>
          <w:t xml:space="preserve">STR2017, </w:t>
        </w:r>
        <w:r>
          <w:fldChar w:fldCharType="begin"/>
        </w:r>
        <w:r>
          <w:instrText xml:space="preserve"> HYPERLINK "https://www.strglobal.com" </w:instrText>
        </w:r>
        <w:r>
          <w:fldChar w:fldCharType="separate"/>
        </w:r>
        <w:r w:rsidRPr="003E7712">
          <w:rPr>
            <w:rStyle w:val="Hyperlink"/>
            <w:rFonts w:ascii="Times New Roman" w:eastAsia="Times New Roman" w:hAnsi="Times New Roman"/>
            <w:lang w:eastAsia="zh-CN"/>
          </w:rPr>
          <w:t>https://www.strglobal.com</w:t>
        </w:r>
        <w:r>
          <w:rPr>
            <w:rStyle w:val="Hyperlink"/>
            <w:rFonts w:ascii="Times New Roman" w:eastAsia="Times New Roman" w:hAnsi="Times New Roman"/>
            <w:lang w:eastAsia="zh-CN"/>
          </w:rPr>
          <w:fldChar w:fldCharType="end"/>
        </w:r>
      </w:ins>
    </w:p>
    <w:p w14:paraId="2B6D7021" w14:textId="77777777" w:rsidR="00C07910" w:rsidRDefault="00C07910" w:rsidP="00C07910">
      <w:pPr>
        <w:rPr>
          <w:ins w:id="536" w:author="Kairui Feng" w:date="2018-08-22T17:01:00Z"/>
          <w:rFonts w:ascii="Times New Roman" w:eastAsia="Times New Roman" w:hAnsi="Times New Roman"/>
          <w:color w:val="000000"/>
          <w:lang w:eastAsia="zh-CN"/>
        </w:rPr>
      </w:pPr>
    </w:p>
    <w:p w14:paraId="20736833" w14:textId="77777777" w:rsidR="00C07910" w:rsidRDefault="00C07910" w:rsidP="00C07910">
      <w:pPr>
        <w:rPr>
          <w:ins w:id="537" w:author="Kairui Feng" w:date="2018-08-22T17:01:00Z"/>
          <w:rFonts w:ascii="Times New Roman" w:eastAsia="Times New Roman" w:hAnsi="Times New Roman"/>
          <w:color w:val="000000"/>
          <w:lang w:eastAsia="zh-CN"/>
        </w:rPr>
      </w:pPr>
      <w:ins w:id="538" w:author="Kairui Feng" w:date="2018-08-22T17:01:00Z">
        <w:r>
          <w:rPr>
            <w:rFonts w:ascii="Times New Roman" w:eastAsia="Times New Roman" w:hAnsi="Times New Roman" w:hint="eastAsia"/>
            <w:color w:val="000000"/>
            <w:lang w:eastAsia="zh-CN"/>
          </w:rPr>
          <w:t xml:space="preserve">Beijing Time 2017, </w:t>
        </w:r>
        <w:r>
          <w:fldChar w:fldCharType="begin"/>
        </w:r>
        <w:r>
          <w:instrText xml:space="preserve"> HYPERLINK "https://item.btime.com/m_2s1cm7gfu25" </w:instrText>
        </w:r>
        <w:r>
          <w:fldChar w:fldCharType="separate"/>
        </w:r>
        <w:r w:rsidRPr="003E7712">
          <w:rPr>
            <w:rStyle w:val="Hyperlink"/>
            <w:rFonts w:ascii="Times New Roman" w:eastAsia="Times New Roman" w:hAnsi="Times New Roman"/>
            <w:lang w:eastAsia="zh-CN"/>
          </w:rPr>
          <w:t>https://item.btime.com/m_2s1cm7gfu25</w:t>
        </w:r>
        <w:r>
          <w:rPr>
            <w:rStyle w:val="Hyperlink"/>
            <w:rFonts w:ascii="Times New Roman" w:eastAsia="Times New Roman" w:hAnsi="Times New Roman"/>
            <w:lang w:eastAsia="zh-CN"/>
          </w:rPr>
          <w:fldChar w:fldCharType="end"/>
        </w:r>
      </w:ins>
    </w:p>
    <w:p w14:paraId="06712793" w14:textId="77777777" w:rsidR="00C07910" w:rsidRDefault="00C07910" w:rsidP="00C07910">
      <w:pPr>
        <w:rPr>
          <w:ins w:id="539" w:author="Kairui Feng" w:date="2018-08-22T17:01:00Z"/>
          <w:rFonts w:ascii="Times New Roman" w:eastAsia="Times New Roman" w:hAnsi="Times New Roman"/>
          <w:color w:val="000000"/>
          <w:lang w:eastAsia="zh-CN"/>
        </w:rPr>
      </w:pPr>
    </w:p>
    <w:p w14:paraId="3E07EAF9" w14:textId="77777777" w:rsidR="00C07910" w:rsidRDefault="00C07910" w:rsidP="00C07910">
      <w:pPr>
        <w:rPr>
          <w:ins w:id="540" w:author="Kairui Feng" w:date="2018-08-22T17:01:00Z"/>
          <w:rFonts w:ascii="Times New Roman" w:eastAsia="Times New Roman" w:hAnsi="Times New Roman"/>
          <w:color w:val="000000"/>
          <w:lang w:eastAsia="zh-CN"/>
        </w:rPr>
      </w:pPr>
      <w:ins w:id="541" w:author="Kairui Feng" w:date="2018-08-22T17:01:00Z">
        <w:r w:rsidRPr="00E86CCD">
          <w:rPr>
            <w:rFonts w:ascii="Times New Roman" w:eastAsia="Times New Roman" w:hAnsi="Times New Roman"/>
            <w:color w:val="000000"/>
            <w:lang w:eastAsia="zh-CN"/>
          </w:rPr>
          <w:t xml:space="preserve">Albert, </w:t>
        </w:r>
        <w:proofErr w:type="spellStart"/>
        <w:r w:rsidRPr="00E86CCD">
          <w:rPr>
            <w:rFonts w:ascii="Times New Roman" w:eastAsia="Times New Roman" w:hAnsi="Times New Roman"/>
            <w:color w:val="000000"/>
            <w:lang w:eastAsia="zh-CN"/>
          </w:rPr>
          <w:t>Réka</w:t>
        </w:r>
        <w:proofErr w:type="spellEnd"/>
        <w:r w:rsidRPr="00E86CCD">
          <w:rPr>
            <w:rFonts w:ascii="Times New Roman" w:eastAsia="Times New Roman" w:hAnsi="Times New Roman"/>
            <w:color w:val="000000"/>
            <w:lang w:eastAsia="zh-CN"/>
          </w:rPr>
          <w:t xml:space="preserve">, </w:t>
        </w:r>
        <w:proofErr w:type="spellStart"/>
        <w:r w:rsidRPr="00E86CCD">
          <w:rPr>
            <w:rFonts w:ascii="Times New Roman" w:eastAsia="Times New Roman" w:hAnsi="Times New Roman"/>
            <w:color w:val="000000"/>
            <w:lang w:eastAsia="zh-CN"/>
          </w:rPr>
          <w:t>István</w:t>
        </w:r>
        <w:proofErr w:type="spellEnd"/>
        <w:r w:rsidRPr="00E86CCD">
          <w:rPr>
            <w:rFonts w:ascii="Times New Roman" w:eastAsia="Times New Roman" w:hAnsi="Times New Roman"/>
            <w:color w:val="000000"/>
            <w:lang w:eastAsia="zh-CN"/>
          </w:rPr>
          <w:t xml:space="preserve"> Albert, and Gary L. </w:t>
        </w:r>
        <w:proofErr w:type="spellStart"/>
        <w:r w:rsidRPr="00E86CCD">
          <w:rPr>
            <w:rFonts w:ascii="Times New Roman" w:eastAsia="Times New Roman" w:hAnsi="Times New Roman"/>
            <w:color w:val="000000"/>
            <w:lang w:eastAsia="zh-CN"/>
          </w:rPr>
          <w:t>Nakarado</w:t>
        </w:r>
        <w:proofErr w:type="spellEnd"/>
        <w:r w:rsidRPr="00E86CCD">
          <w:rPr>
            <w:rFonts w:ascii="Times New Roman" w:eastAsia="Times New Roman" w:hAnsi="Times New Roman"/>
            <w:color w:val="000000"/>
            <w:lang w:eastAsia="zh-CN"/>
          </w:rPr>
          <w:t>. "Structural vulnerability of the North American power grid." Physical review E 69.2 (2004): 025103.</w:t>
        </w:r>
      </w:ins>
    </w:p>
    <w:p w14:paraId="50CE319E" w14:textId="77777777" w:rsidR="00C07910" w:rsidRDefault="00C07910" w:rsidP="00C07910">
      <w:pPr>
        <w:rPr>
          <w:ins w:id="542" w:author="Kairui Feng" w:date="2018-08-22T17:01:00Z"/>
          <w:rFonts w:ascii="Times New Roman" w:eastAsia="Times New Roman" w:hAnsi="Times New Roman"/>
          <w:color w:val="000000"/>
          <w:lang w:eastAsia="zh-CN"/>
        </w:rPr>
      </w:pPr>
    </w:p>
    <w:p w14:paraId="1152481A" w14:textId="77777777" w:rsidR="00C07910" w:rsidRDefault="00C07910" w:rsidP="00C07910">
      <w:pPr>
        <w:rPr>
          <w:ins w:id="543" w:author="Kairui Feng" w:date="2018-08-22T17:01:00Z"/>
          <w:lang w:eastAsia="zh-CN"/>
        </w:rPr>
      </w:pPr>
      <w:ins w:id="544" w:author="Kairui Feng" w:date="2018-08-22T17:01:00Z">
        <w:r>
          <w:rPr>
            <w:rFonts w:ascii="Times New Roman" w:eastAsia="Times New Roman" w:hAnsi="Times New Roman"/>
            <w:color w:val="000000"/>
            <w:lang w:eastAsia="zh-CN"/>
          </w:rPr>
          <w:t>USA Today 2017</w:t>
        </w:r>
        <w:r>
          <w:rPr>
            <w:rFonts w:ascii="Times New Roman" w:eastAsia="Times New Roman" w:hAnsi="Times New Roman" w:hint="eastAsia"/>
            <w:color w:val="000000"/>
            <w:lang w:eastAsia="zh-CN"/>
          </w:rPr>
          <w:t>,</w:t>
        </w:r>
        <w:r w:rsidRPr="003E19C4">
          <w:t xml:space="preserve"> </w:t>
        </w:r>
        <w:r>
          <w:fldChar w:fldCharType="begin"/>
        </w:r>
        <w:r>
          <w:instrText xml:space="preserve"> HYPERLINK "https://www.usatoday.com/story/money/2017/09/08/hurricane-irma-gas-shortages-florida/645747001/" </w:instrText>
        </w:r>
        <w:r>
          <w:fldChar w:fldCharType="separate"/>
        </w:r>
        <w:r w:rsidRPr="00967EF0">
          <w:rPr>
            <w:rStyle w:val="Hyperlink"/>
          </w:rPr>
          <w:t>https://www.usatoday.com/story/money/2017/09/08/hurricane-irma-gas-shortages-florida/645747001/</w:t>
        </w:r>
        <w:r>
          <w:rPr>
            <w:rStyle w:val="Hyperlink"/>
          </w:rPr>
          <w:fldChar w:fldCharType="end"/>
        </w:r>
      </w:ins>
    </w:p>
    <w:p w14:paraId="1CA4CEC9" w14:textId="77777777" w:rsidR="00C07910" w:rsidRDefault="00C07910" w:rsidP="00C07910">
      <w:pPr>
        <w:rPr>
          <w:ins w:id="545" w:author="Kairui Feng" w:date="2018-08-22T17:01:00Z"/>
          <w:rFonts w:ascii="Times New Roman" w:eastAsia="Times New Roman" w:hAnsi="Times New Roman"/>
          <w:color w:val="000000"/>
          <w:lang w:eastAsia="zh-CN"/>
        </w:rPr>
      </w:pPr>
    </w:p>
    <w:p w14:paraId="799DB77A" w14:textId="77777777" w:rsidR="00C07910" w:rsidRPr="00F04E19" w:rsidRDefault="00C07910" w:rsidP="00C07910">
      <w:pPr>
        <w:rPr>
          <w:ins w:id="546" w:author="Kairui Feng" w:date="2018-08-22T17:01:00Z"/>
          <w:rFonts w:ascii="Times New Roman" w:eastAsia="Times New Roman" w:hAnsi="Times New Roman"/>
          <w:color w:val="000000"/>
          <w:lang w:eastAsia="zh-CN"/>
        </w:rPr>
      </w:pPr>
      <w:ins w:id="547" w:author="Kairui Feng" w:date="2018-08-22T17:01:00Z">
        <w:r>
          <w:rPr>
            <w:rFonts w:ascii="Times New Roman" w:eastAsia="Times New Roman" w:hAnsi="Times New Roman" w:hint="eastAsia"/>
            <w:color w:val="000000"/>
            <w:lang w:eastAsia="zh-CN"/>
          </w:rPr>
          <w:t>Miami Local News 2017,</w:t>
        </w:r>
        <w:r>
          <w:fldChar w:fldCharType="begin"/>
        </w:r>
        <w:r>
          <w:instrText xml:space="preserve"> HYPERLINK "https://www.miamiherald.com/news/weather/hurricane/article172000577.html" </w:instrText>
        </w:r>
        <w:r>
          <w:fldChar w:fldCharType="separate"/>
        </w:r>
        <w:r w:rsidRPr="00967EF0">
          <w:rPr>
            <w:rStyle w:val="Hyperlink"/>
            <w:rFonts w:ascii="Times New Roman" w:eastAsia="Times New Roman" w:hAnsi="Times New Roman"/>
            <w:lang w:eastAsia="zh-CN"/>
          </w:rPr>
          <w:t>https://www.miamiherald.com/news/weather/hurricane/article172000577.html</w:t>
        </w:r>
        <w:r>
          <w:rPr>
            <w:rStyle w:val="Hyperlink"/>
            <w:rFonts w:ascii="Times New Roman" w:eastAsia="Times New Roman" w:hAnsi="Times New Roman"/>
            <w:lang w:eastAsia="zh-CN"/>
          </w:rPr>
          <w:fldChar w:fldCharType="end"/>
        </w:r>
      </w:ins>
    </w:p>
    <w:p w14:paraId="3294C7F2" w14:textId="77777777" w:rsidR="00C07910" w:rsidRDefault="00C07910" w:rsidP="00C07910">
      <w:pPr>
        <w:pStyle w:val="NormalWeb"/>
        <w:ind w:left="480" w:hanging="480"/>
        <w:rPr>
          <w:ins w:id="548" w:author="Kairui Feng" w:date="2018-08-22T17:01:00Z"/>
        </w:rPr>
      </w:pPr>
      <w:ins w:id="549" w:author="Kairui Feng" w:date="2018-08-22T17:01:00Z">
        <w:r>
          <w:t xml:space="preserve">Yang, Y., Nishikawa, T., &amp; </w:t>
        </w:r>
        <w:proofErr w:type="spellStart"/>
        <w:r>
          <w:t>Motter</w:t>
        </w:r>
        <w:proofErr w:type="spellEnd"/>
        <w:r>
          <w:t xml:space="preserve">, A. E. (2017). Small vulnerable sets determine large network cascades in power grids. </w:t>
        </w:r>
        <w:r>
          <w:rPr>
            <w:i/>
            <w:iCs/>
          </w:rPr>
          <w:t>Science</w:t>
        </w:r>
        <w:r>
          <w:t xml:space="preserve">, </w:t>
        </w:r>
        <w:r>
          <w:rPr>
            <w:i/>
            <w:iCs/>
          </w:rPr>
          <w:t>358</w:t>
        </w:r>
        <w:r>
          <w:t>(6365). Retrieved from http://science.sciencemag.org/content/358/6365/eaan3184.abstract</w:t>
        </w:r>
      </w:ins>
    </w:p>
    <w:p w14:paraId="26FEF502" w14:textId="77777777" w:rsidR="00851292" w:rsidRPr="008B4438" w:rsidRDefault="00851292" w:rsidP="00A00665">
      <w:pPr>
        <w:rPr>
          <w:rFonts w:ascii="Times New Roman" w:eastAsia="Times New Roman" w:hAnsi="Times New Roman"/>
          <w:color w:val="000000"/>
          <w:lang w:eastAsia="zh-CN"/>
        </w:rPr>
      </w:pPr>
    </w:p>
    <w:p w14:paraId="38131849" w14:textId="77777777" w:rsidR="00A00665" w:rsidRPr="004E6141" w:rsidRDefault="00A00665" w:rsidP="00A00665">
      <w:pPr>
        <w:rPr>
          <w:rFonts w:ascii="Times New Roman" w:eastAsia="Times New Roman" w:hAnsi="Times New Roman"/>
          <w:color w:val="000000"/>
          <w:lang w:eastAsia="zh-CN"/>
        </w:rPr>
      </w:pPr>
    </w:p>
    <w:p w14:paraId="4F9781C2" w14:textId="77777777" w:rsidR="00A00665" w:rsidRPr="004E6141" w:rsidRDefault="00A00665" w:rsidP="00A00665">
      <w:pPr>
        <w:rPr>
          <w:rFonts w:ascii="Times New Roman" w:eastAsia="Times New Roman" w:hAnsi="Times New Roman"/>
          <w:color w:val="000000"/>
          <w:lang w:eastAsia="zh-CN"/>
        </w:rPr>
      </w:pPr>
    </w:p>
    <w:p w14:paraId="0259D622" w14:textId="77777777" w:rsidR="00A00665" w:rsidRPr="004E6141" w:rsidRDefault="00A00665" w:rsidP="00A00665">
      <w:pPr>
        <w:rPr>
          <w:rFonts w:ascii="Times New Roman" w:hAnsi="Times New Roman"/>
          <w:lang w:eastAsia="zh-CN"/>
        </w:rPr>
      </w:pPr>
    </w:p>
    <w:p w14:paraId="4B7883FC" w14:textId="77777777" w:rsidR="00A00665" w:rsidRPr="004E6141" w:rsidRDefault="00A00665" w:rsidP="00A00665">
      <w:pPr>
        <w:rPr>
          <w:rFonts w:ascii="Times New Roman" w:hAnsi="Times New Roman"/>
          <w:lang w:eastAsia="zh-CN"/>
        </w:rPr>
      </w:pPr>
    </w:p>
    <w:p w14:paraId="696C25C6" w14:textId="77777777" w:rsidR="00F50B12" w:rsidRDefault="00624DCB">
      <w:pPr>
        <w:rPr>
          <w:lang w:eastAsia="zh-CN"/>
        </w:rPr>
      </w:pPr>
      <w:r>
        <w:rPr>
          <w:noProof/>
          <w:lang w:eastAsia="zh-CN"/>
        </w:rPr>
        <w:drawing>
          <wp:inline distT="0" distB="0" distL="0" distR="0" wp14:anchorId="74F21BDB" wp14:editId="0723953A">
            <wp:extent cx="5939155" cy="3515995"/>
            <wp:effectExtent l="0" t="0" r="4445" b="0"/>
            <wp:docPr id="3" name="Picture 3" descr="/Users/kairuifeng/Desktop/electric vehicle/Pict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airuifeng/Desktop/electric vehicle/Pict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515995"/>
                    </a:xfrm>
                    <a:prstGeom prst="rect">
                      <a:avLst/>
                    </a:prstGeom>
                    <a:noFill/>
                    <a:ln>
                      <a:noFill/>
                    </a:ln>
                  </pic:spPr>
                </pic:pic>
              </a:graphicData>
            </a:graphic>
          </wp:inline>
        </w:drawing>
      </w:r>
    </w:p>
    <w:p w14:paraId="26FA820B" w14:textId="74CC3A8B" w:rsidR="00E65D23" w:rsidRPr="004E6141" w:rsidRDefault="00E65D23" w:rsidP="00E65D23">
      <w:pPr>
        <w:rPr>
          <w:rFonts w:ascii="Times New Roman" w:hAnsi="Times New Roman"/>
          <w:lang w:eastAsia="zh-CN"/>
        </w:rPr>
      </w:pPr>
      <w:commentRangeStart w:id="550"/>
      <w:r>
        <w:rPr>
          <w:rFonts w:hint="eastAsia"/>
          <w:lang w:eastAsia="zh-CN"/>
        </w:rPr>
        <w:t>Fig 1</w:t>
      </w:r>
      <w:commentRangeEnd w:id="550"/>
      <w:r w:rsidR="00F72B78">
        <w:rPr>
          <w:rStyle w:val="CommentReference"/>
        </w:rPr>
        <w:commentReference w:id="550"/>
      </w:r>
      <w:r>
        <w:rPr>
          <w:rFonts w:hint="eastAsia"/>
          <w:lang w:eastAsia="zh-CN"/>
        </w:rPr>
        <w:t xml:space="preserve">. </w:t>
      </w:r>
      <w:r w:rsidRPr="004E6141">
        <w:rPr>
          <w:rFonts w:ascii="Times New Roman" w:hAnsi="Times New Roman"/>
          <w:b/>
          <w:lang w:eastAsia="zh-CN"/>
        </w:rPr>
        <w:t>Inter-</w:t>
      </w:r>
      <w:r>
        <w:rPr>
          <w:rFonts w:ascii="Times New Roman" w:hAnsi="Times New Roman" w:hint="eastAsia"/>
          <w:b/>
          <w:lang w:eastAsia="zh-CN"/>
        </w:rPr>
        <w:t>balancing authority</w:t>
      </w:r>
      <w:ins w:id="551" w:author="Ning Lin" w:date="2018-09-21T10:52:00Z">
        <w:r w:rsidR="00F72B78">
          <w:rPr>
            <w:rFonts w:ascii="Times New Roman" w:hAnsi="Times New Roman"/>
            <w:b/>
            <w:lang w:eastAsia="zh-CN"/>
          </w:rPr>
          <w:t xml:space="preserve"> </w:t>
        </w:r>
      </w:ins>
      <w:r w:rsidR="00E551DA">
        <w:rPr>
          <w:rFonts w:ascii="Times New Roman" w:hAnsi="Times New Roman"/>
          <w:b/>
          <w:lang w:eastAsia="zh-CN"/>
        </w:rPr>
        <w:t>(BA)</w:t>
      </w:r>
      <w:r w:rsidRPr="004E6141">
        <w:rPr>
          <w:rFonts w:ascii="Times New Roman" w:hAnsi="Times New Roman"/>
          <w:b/>
          <w:lang w:eastAsia="zh-CN"/>
        </w:rPr>
        <w:t xml:space="preserve"> power demand inflow to Florida prior to Hurricane Irma’s landfall (on Sep 11, 2017):</w:t>
      </w:r>
      <w:r w:rsidRPr="004E6141">
        <w:rPr>
          <w:rFonts w:ascii="Times New Roman" w:hAnsi="Times New Roman"/>
          <w:lang w:eastAsia="zh-CN"/>
        </w:rPr>
        <w:t xml:space="preserve"> </w:t>
      </w:r>
      <w:r>
        <w:rPr>
          <w:rFonts w:ascii="Times New Roman" w:hAnsi="Times New Roman"/>
          <w:lang w:eastAsia="zh-CN"/>
        </w:rPr>
        <w:t>R</w:t>
      </w:r>
      <w:r w:rsidRPr="004E6141">
        <w:rPr>
          <w:rFonts w:ascii="Times New Roman" w:hAnsi="Times New Roman"/>
          <w:lang w:eastAsia="zh-CN"/>
        </w:rPr>
        <w:t>eal electricity demand inflow (blue curve; data obtained from EIA 2017), synthetic 100% EV scenario electricity demand inflow (orange curve; estimated), and the power bottleneck constraint (</w:t>
      </w:r>
      <w:r>
        <w:rPr>
          <w:rFonts w:ascii="Times New Roman" w:hAnsi="Times New Roman" w:hint="eastAsia"/>
          <w:lang w:eastAsia="zh-CN"/>
        </w:rPr>
        <w:t>green</w:t>
      </w:r>
      <w:r w:rsidRPr="004E6141">
        <w:rPr>
          <w:rFonts w:ascii="Times New Roman" w:hAnsi="Times New Roman"/>
          <w:lang w:eastAsia="zh-CN"/>
        </w:rPr>
        <w:t xml:space="preserve"> curve; data obtained from EIA 2017).</w:t>
      </w:r>
    </w:p>
    <w:p w14:paraId="25795688" w14:textId="3A10863C" w:rsidR="00E65D23" w:rsidRDefault="00E65D23">
      <w:pPr>
        <w:rPr>
          <w:lang w:eastAsia="zh-CN"/>
        </w:rPr>
      </w:pPr>
    </w:p>
    <w:sectPr w:rsidR="00E65D23" w:rsidSect="00AD6A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ng Lin" w:date="2018-08-29T10:30:00Z" w:initials="NL">
    <w:p w14:paraId="39B04577" w14:textId="696A91AB" w:rsidR="00612A19" w:rsidRDefault="00612A19">
      <w:pPr>
        <w:pStyle w:val="CommentText"/>
      </w:pPr>
      <w:r>
        <w:rPr>
          <w:rStyle w:val="CommentReference"/>
        </w:rPr>
        <w:annotationRef/>
      </w:r>
      <w:r>
        <w:t xml:space="preserve">Can we add a sentence here about the “existing challenge”? e.g., traffic jam, accidents, delay, and/or other problems in Irma’s evacuation, with a reference.  </w:t>
      </w:r>
    </w:p>
  </w:comment>
  <w:comment w:id="72" w:author="Ning Lin" w:date="2018-08-31T11:08:00Z" w:initials="NL">
    <w:p w14:paraId="33D77E45" w14:textId="77777777" w:rsidR="007D0775" w:rsidRDefault="007D0775" w:rsidP="007D0775">
      <w:pPr>
        <w:pStyle w:val="CommentText"/>
      </w:pPr>
      <w:r>
        <w:rPr>
          <w:rStyle w:val="CommentReference"/>
        </w:rPr>
        <w:annotationRef/>
      </w:r>
      <w:r>
        <w:t>Need an adjective.</w:t>
      </w:r>
    </w:p>
  </w:comment>
  <w:comment w:id="75" w:author="Ning Lin" w:date="2018-08-31T15:46:00Z" w:initials="NL">
    <w:p w14:paraId="4EF5A572" w14:textId="77777777" w:rsidR="001E0063" w:rsidRDefault="001E0063" w:rsidP="001E0063">
      <w:pPr>
        <w:pStyle w:val="CommentText"/>
      </w:pPr>
      <w:r>
        <w:rPr>
          <w:rStyle w:val="CommentReference"/>
        </w:rPr>
        <w:annotationRef/>
      </w:r>
      <w:r>
        <w:t xml:space="preserve"> Is it assumption applied in the reference?</w:t>
      </w:r>
    </w:p>
  </w:comment>
  <w:comment w:id="78" w:author="Ning Lin" w:date="2018-08-31T11:11:00Z" w:initials="NL">
    <w:p w14:paraId="40D8E905" w14:textId="77777777" w:rsidR="001E0063" w:rsidRDefault="001E0063" w:rsidP="001E0063">
      <w:pPr>
        <w:pStyle w:val="CommentText"/>
      </w:pPr>
      <w:r>
        <w:rPr>
          <w:rStyle w:val="CommentReference"/>
        </w:rPr>
        <w:annotationRef/>
      </w:r>
      <w:r>
        <w:t>How?</w:t>
      </w:r>
    </w:p>
  </w:comment>
  <w:comment w:id="425" w:author="Ning Lin" w:date="2018-08-31T11:02:00Z" w:initials="NL">
    <w:p w14:paraId="6905EF01" w14:textId="6FE6CBCF" w:rsidR="00612A19" w:rsidRDefault="00612A19">
      <w:pPr>
        <w:pStyle w:val="CommentText"/>
      </w:pPr>
      <w:r>
        <w:rPr>
          <w:rStyle w:val="CommentReference"/>
        </w:rPr>
        <w:annotationRef/>
      </w:r>
      <w:r>
        <w:t xml:space="preserve">Need to add a sentence about the areas </w:t>
      </w:r>
      <w:proofErr w:type="gramStart"/>
      <w:r>
        <w:t>an</w:t>
      </w:r>
      <w:proofErr w:type="gramEnd"/>
      <w:r>
        <w:t xml:space="preserve"> companies. </w:t>
      </w:r>
    </w:p>
  </w:comment>
  <w:comment w:id="429" w:author="Ning Lin" w:date="2018-08-31T11:03:00Z" w:initials="NL">
    <w:p w14:paraId="0425ADC7" w14:textId="7D08246F" w:rsidR="00612A19" w:rsidRDefault="00612A19">
      <w:pPr>
        <w:pStyle w:val="CommentText"/>
      </w:pPr>
      <w:r>
        <w:rPr>
          <w:rStyle w:val="CommentReference"/>
        </w:rPr>
        <w:annotationRef/>
      </w:r>
      <w:r>
        <w:t>Should this be area inflow?</w:t>
      </w:r>
    </w:p>
  </w:comment>
  <w:comment w:id="431" w:author="Ning Lin" w:date="2018-08-31T11:08:00Z" w:initials="NL">
    <w:p w14:paraId="0B74C77F" w14:textId="6A750030" w:rsidR="00612A19" w:rsidRDefault="00612A19">
      <w:pPr>
        <w:pStyle w:val="CommentText"/>
      </w:pPr>
      <w:r>
        <w:rPr>
          <w:rStyle w:val="CommentReference"/>
        </w:rPr>
        <w:annotationRef/>
      </w:r>
      <w:r>
        <w:t>Need an adjective.</w:t>
      </w:r>
    </w:p>
  </w:comment>
  <w:comment w:id="447" w:author="Ning Lin" w:date="2018-08-31T15:46:00Z" w:initials="NL">
    <w:p w14:paraId="1A16B182" w14:textId="77777777" w:rsidR="007A77C0" w:rsidRDefault="007A77C0" w:rsidP="007A77C0">
      <w:pPr>
        <w:pStyle w:val="CommentText"/>
      </w:pPr>
      <w:r>
        <w:rPr>
          <w:rStyle w:val="CommentReference"/>
        </w:rPr>
        <w:annotationRef/>
      </w:r>
      <w:r>
        <w:t xml:space="preserve"> Is it assumption applied in the reference?</w:t>
      </w:r>
    </w:p>
  </w:comment>
  <w:comment w:id="436" w:author="Ning Lin" w:date="2018-08-31T11:06:00Z" w:initials="NL">
    <w:p w14:paraId="7A370E9B" w14:textId="6F2221BA" w:rsidR="00612A19" w:rsidRDefault="00612A19">
      <w:pPr>
        <w:pStyle w:val="CommentText"/>
      </w:pPr>
      <w:r>
        <w:rPr>
          <w:rStyle w:val="CommentReference"/>
        </w:rPr>
        <w:annotationRef/>
      </w:r>
      <w:r>
        <w:t xml:space="preserve"> Is it assumption applied in the reference?</w:t>
      </w:r>
    </w:p>
  </w:comment>
  <w:comment w:id="451" w:author="Ning Lin" w:date="2018-08-31T11:09:00Z" w:initials="NL">
    <w:p w14:paraId="25952055" w14:textId="7A34BD94" w:rsidR="00612A19" w:rsidRDefault="00612A19">
      <w:pPr>
        <w:pStyle w:val="CommentText"/>
      </w:pPr>
      <w:r>
        <w:rPr>
          <w:rStyle w:val="CommentReference"/>
        </w:rPr>
        <w:annotationRef/>
      </w:r>
      <w:r>
        <w:t xml:space="preserve">Not clear. </w:t>
      </w:r>
    </w:p>
  </w:comment>
  <w:comment w:id="459" w:author="Ning Lin" w:date="2018-08-31T11:11:00Z" w:initials="NL">
    <w:p w14:paraId="14F4F365" w14:textId="5C5AE7E4" w:rsidR="00612A19" w:rsidRDefault="00612A19">
      <w:pPr>
        <w:pStyle w:val="CommentText"/>
      </w:pPr>
      <w:r>
        <w:rPr>
          <w:rStyle w:val="CommentReference"/>
        </w:rPr>
        <w:annotationRef/>
      </w:r>
      <w:r>
        <w:t>How?</w:t>
      </w:r>
    </w:p>
  </w:comment>
  <w:comment w:id="550" w:author="Ning Lin" w:date="2018-09-21T10:58:00Z" w:initials="NL">
    <w:p w14:paraId="5356151F" w14:textId="1BDCDCEF" w:rsidR="00F72B78" w:rsidRDefault="00F72B78">
      <w:pPr>
        <w:pStyle w:val="CommentText"/>
      </w:pPr>
      <w:r>
        <w:rPr>
          <w:rStyle w:val="CommentReference"/>
        </w:rPr>
        <w:annotationRef/>
      </w:r>
      <w:proofErr w:type="spellStart"/>
      <w:r>
        <w:t>Kairui</w:t>
      </w:r>
      <w:proofErr w:type="spellEnd"/>
      <w:r>
        <w:t xml:space="preserve">: add the names of the authorities.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B04577" w15:done="0"/>
  <w15:commentEx w15:paraId="33D77E45" w15:done="0"/>
  <w15:commentEx w15:paraId="4EF5A572" w15:done="0"/>
  <w15:commentEx w15:paraId="40D8E905" w15:done="0"/>
  <w15:commentEx w15:paraId="6905EF01" w15:done="0"/>
  <w15:commentEx w15:paraId="0425ADC7" w15:done="0"/>
  <w15:commentEx w15:paraId="0B74C77F" w15:done="0"/>
  <w15:commentEx w15:paraId="1A16B182" w15:done="0"/>
  <w15:commentEx w15:paraId="7A370E9B" w15:done="0"/>
  <w15:commentEx w15:paraId="25952055" w15:done="0"/>
  <w15:commentEx w15:paraId="14F4F365" w15:done="0"/>
  <w15:commentEx w15:paraId="535615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B04577" w16cid:durableId="1F4F4456"/>
  <w16cid:commentId w16cid:paraId="33D77E45" w16cid:durableId="1F4F445A"/>
  <w16cid:commentId w16cid:paraId="4EF5A572" w16cid:durableId="1F4F4A92"/>
  <w16cid:commentId w16cid:paraId="40D8E905" w16cid:durableId="1F4F445C"/>
  <w16cid:commentId w16cid:paraId="6905EF01" w16cid:durableId="1F4F445D"/>
  <w16cid:commentId w16cid:paraId="0425ADC7" w16cid:durableId="1F4F445E"/>
  <w16cid:commentId w16cid:paraId="0B74C77F" w16cid:durableId="1F4F445F"/>
  <w16cid:commentId w16cid:paraId="1A16B182" w16cid:durableId="1F4F4460"/>
  <w16cid:commentId w16cid:paraId="7A370E9B" w16cid:durableId="1F4F4461"/>
  <w16cid:commentId w16cid:paraId="25952055" w16cid:durableId="1F4F4462"/>
  <w16cid:commentId w16cid:paraId="14F4F365" w16cid:durableId="1F4F4463"/>
  <w16cid:commentId w16cid:paraId="5356151F" w16cid:durableId="1F4F4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0BF9F" w14:textId="77777777" w:rsidR="00DE4D1F" w:rsidRDefault="00DE4D1F" w:rsidP="005F4AFC">
      <w:r>
        <w:separator/>
      </w:r>
    </w:p>
  </w:endnote>
  <w:endnote w:type="continuationSeparator" w:id="0">
    <w:p w14:paraId="649D2ED5" w14:textId="77777777" w:rsidR="00DE4D1F" w:rsidRDefault="00DE4D1F" w:rsidP="005F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webkit-standar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B3895" w14:textId="77777777" w:rsidR="00DE4D1F" w:rsidRDefault="00DE4D1F" w:rsidP="005F4AFC">
      <w:r>
        <w:separator/>
      </w:r>
    </w:p>
  </w:footnote>
  <w:footnote w:type="continuationSeparator" w:id="0">
    <w:p w14:paraId="5093F5CD" w14:textId="77777777" w:rsidR="00DE4D1F" w:rsidRDefault="00DE4D1F" w:rsidP="005F4A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g Lin">
    <w15:presenceInfo w15:providerId="Windows Live" w15:userId="720fd8c1-6ead-4039-a5d1-3270879b9f88"/>
  </w15:person>
  <w15:person w15:author="Kairui Feng">
    <w15:presenceInfo w15:providerId="None" w15:userId="Kairui 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65"/>
    <w:rsid w:val="00023B88"/>
    <w:rsid w:val="00024275"/>
    <w:rsid w:val="0003550F"/>
    <w:rsid w:val="00046735"/>
    <w:rsid w:val="0009468C"/>
    <w:rsid w:val="000970F7"/>
    <w:rsid w:val="000B63EB"/>
    <w:rsid w:val="000C5A13"/>
    <w:rsid w:val="000D328B"/>
    <w:rsid w:val="00102EF8"/>
    <w:rsid w:val="00113F3B"/>
    <w:rsid w:val="00151D1B"/>
    <w:rsid w:val="00156C38"/>
    <w:rsid w:val="00171FCC"/>
    <w:rsid w:val="00186464"/>
    <w:rsid w:val="001930F9"/>
    <w:rsid w:val="001A58CB"/>
    <w:rsid w:val="001C54E2"/>
    <w:rsid w:val="001D2662"/>
    <w:rsid w:val="001E0063"/>
    <w:rsid w:val="001E2B5D"/>
    <w:rsid w:val="00237338"/>
    <w:rsid w:val="002416E2"/>
    <w:rsid w:val="00281022"/>
    <w:rsid w:val="00283C81"/>
    <w:rsid w:val="00290BAF"/>
    <w:rsid w:val="00293444"/>
    <w:rsid w:val="002A358F"/>
    <w:rsid w:val="002A58C6"/>
    <w:rsid w:val="0030443A"/>
    <w:rsid w:val="00310F5B"/>
    <w:rsid w:val="003403B5"/>
    <w:rsid w:val="003622E5"/>
    <w:rsid w:val="003839E8"/>
    <w:rsid w:val="00385828"/>
    <w:rsid w:val="003A2BB3"/>
    <w:rsid w:val="003C5A78"/>
    <w:rsid w:val="003D0935"/>
    <w:rsid w:val="003D61C2"/>
    <w:rsid w:val="003E19C4"/>
    <w:rsid w:val="003E1B76"/>
    <w:rsid w:val="0043564F"/>
    <w:rsid w:val="00436D30"/>
    <w:rsid w:val="004669D9"/>
    <w:rsid w:val="00481066"/>
    <w:rsid w:val="00492711"/>
    <w:rsid w:val="004A440D"/>
    <w:rsid w:val="004B4B01"/>
    <w:rsid w:val="004C5D65"/>
    <w:rsid w:val="004D69D0"/>
    <w:rsid w:val="004E0436"/>
    <w:rsid w:val="004F057A"/>
    <w:rsid w:val="00505A89"/>
    <w:rsid w:val="00513E00"/>
    <w:rsid w:val="005914F1"/>
    <w:rsid w:val="00593396"/>
    <w:rsid w:val="00595D7F"/>
    <w:rsid w:val="005B100D"/>
    <w:rsid w:val="005E4DF2"/>
    <w:rsid w:val="005F3A2F"/>
    <w:rsid w:val="005F4AFC"/>
    <w:rsid w:val="00601FD3"/>
    <w:rsid w:val="0061214B"/>
    <w:rsid w:val="00612A19"/>
    <w:rsid w:val="0062303A"/>
    <w:rsid w:val="00624DCB"/>
    <w:rsid w:val="006423FE"/>
    <w:rsid w:val="00657B53"/>
    <w:rsid w:val="00664369"/>
    <w:rsid w:val="006B1870"/>
    <w:rsid w:val="006B329D"/>
    <w:rsid w:val="006C4DB3"/>
    <w:rsid w:val="006E5646"/>
    <w:rsid w:val="006E6B97"/>
    <w:rsid w:val="0072124D"/>
    <w:rsid w:val="00740A7E"/>
    <w:rsid w:val="00757E79"/>
    <w:rsid w:val="0077271B"/>
    <w:rsid w:val="007A2D3C"/>
    <w:rsid w:val="007A43AF"/>
    <w:rsid w:val="007A77C0"/>
    <w:rsid w:val="007A7801"/>
    <w:rsid w:val="007D0775"/>
    <w:rsid w:val="007D3F3B"/>
    <w:rsid w:val="007E4817"/>
    <w:rsid w:val="00800FEB"/>
    <w:rsid w:val="008116A4"/>
    <w:rsid w:val="00830178"/>
    <w:rsid w:val="00833147"/>
    <w:rsid w:val="00851292"/>
    <w:rsid w:val="00853637"/>
    <w:rsid w:val="00865ED1"/>
    <w:rsid w:val="008739C8"/>
    <w:rsid w:val="00873EB2"/>
    <w:rsid w:val="00880B14"/>
    <w:rsid w:val="008A11E4"/>
    <w:rsid w:val="008A4ADB"/>
    <w:rsid w:val="008B4438"/>
    <w:rsid w:val="008D277D"/>
    <w:rsid w:val="00913423"/>
    <w:rsid w:val="00914904"/>
    <w:rsid w:val="00934816"/>
    <w:rsid w:val="009544CA"/>
    <w:rsid w:val="00967680"/>
    <w:rsid w:val="00976976"/>
    <w:rsid w:val="00992C15"/>
    <w:rsid w:val="009A5A6F"/>
    <w:rsid w:val="009D5630"/>
    <w:rsid w:val="00A00665"/>
    <w:rsid w:val="00A05AC0"/>
    <w:rsid w:val="00A2294D"/>
    <w:rsid w:val="00A23679"/>
    <w:rsid w:val="00A45DDE"/>
    <w:rsid w:val="00A502B7"/>
    <w:rsid w:val="00AC2D22"/>
    <w:rsid w:val="00AC4DA9"/>
    <w:rsid w:val="00AD6A29"/>
    <w:rsid w:val="00AE20F3"/>
    <w:rsid w:val="00AE3B13"/>
    <w:rsid w:val="00AE7896"/>
    <w:rsid w:val="00AF4475"/>
    <w:rsid w:val="00B237FE"/>
    <w:rsid w:val="00B31D00"/>
    <w:rsid w:val="00B34C69"/>
    <w:rsid w:val="00B60C44"/>
    <w:rsid w:val="00B658F3"/>
    <w:rsid w:val="00B81D05"/>
    <w:rsid w:val="00BB3C4B"/>
    <w:rsid w:val="00BC41F3"/>
    <w:rsid w:val="00BE48B8"/>
    <w:rsid w:val="00C07910"/>
    <w:rsid w:val="00C23049"/>
    <w:rsid w:val="00C404F6"/>
    <w:rsid w:val="00C412E2"/>
    <w:rsid w:val="00C44639"/>
    <w:rsid w:val="00C519A3"/>
    <w:rsid w:val="00C548CB"/>
    <w:rsid w:val="00C66223"/>
    <w:rsid w:val="00C77F6A"/>
    <w:rsid w:val="00C83236"/>
    <w:rsid w:val="00CF2D48"/>
    <w:rsid w:val="00D04EF0"/>
    <w:rsid w:val="00D06D5E"/>
    <w:rsid w:val="00D214F8"/>
    <w:rsid w:val="00D240B9"/>
    <w:rsid w:val="00D2578B"/>
    <w:rsid w:val="00D45ADD"/>
    <w:rsid w:val="00D5109A"/>
    <w:rsid w:val="00D51120"/>
    <w:rsid w:val="00D62EFC"/>
    <w:rsid w:val="00D65F67"/>
    <w:rsid w:val="00DA2E3D"/>
    <w:rsid w:val="00DA4A9E"/>
    <w:rsid w:val="00DC148F"/>
    <w:rsid w:val="00DD213B"/>
    <w:rsid w:val="00DE4D1F"/>
    <w:rsid w:val="00E04285"/>
    <w:rsid w:val="00E551DA"/>
    <w:rsid w:val="00E55F90"/>
    <w:rsid w:val="00E64A18"/>
    <w:rsid w:val="00E65D23"/>
    <w:rsid w:val="00E73655"/>
    <w:rsid w:val="00E75B5A"/>
    <w:rsid w:val="00E75D57"/>
    <w:rsid w:val="00E84ECC"/>
    <w:rsid w:val="00E86CCD"/>
    <w:rsid w:val="00EA5091"/>
    <w:rsid w:val="00EA6F05"/>
    <w:rsid w:val="00EB07A2"/>
    <w:rsid w:val="00EB2703"/>
    <w:rsid w:val="00EB4338"/>
    <w:rsid w:val="00EC0999"/>
    <w:rsid w:val="00EE56DB"/>
    <w:rsid w:val="00F247CA"/>
    <w:rsid w:val="00F35F48"/>
    <w:rsid w:val="00F41C58"/>
    <w:rsid w:val="00F45F6A"/>
    <w:rsid w:val="00F50B12"/>
    <w:rsid w:val="00F51275"/>
    <w:rsid w:val="00F70801"/>
    <w:rsid w:val="00F72B78"/>
    <w:rsid w:val="00F90FF8"/>
    <w:rsid w:val="00F95932"/>
    <w:rsid w:val="00FB0373"/>
    <w:rsid w:val="00FB355B"/>
    <w:rsid w:val="00FC2B1D"/>
    <w:rsid w:val="00FD40CE"/>
    <w:rsid w:val="00FE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05E5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66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0665"/>
    <w:rPr>
      <w:color w:val="0563C1"/>
      <w:u w:val="single"/>
    </w:rPr>
  </w:style>
  <w:style w:type="character" w:styleId="FollowedHyperlink">
    <w:name w:val="FollowedHyperlink"/>
    <w:basedOn w:val="DefaultParagraphFont"/>
    <w:uiPriority w:val="99"/>
    <w:semiHidden/>
    <w:unhideWhenUsed/>
    <w:rsid w:val="003E19C4"/>
    <w:rPr>
      <w:color w:val="954F72" w:themeColor="followedHyperlink"/>
      <w:u w:val="single"/>
    </w:rPr>
  </w:style>
  <w:style w:type="paragraph" w:styleId="BalloonText">
    <w:name w:val="Balloon Text"/>
    <w:basedOn w:val="Normal"/>
    <w:link w:val="BalloonTextChar"/>
    <w:uiPriority w:val="99"/>
    <w:semiHidden/>
    <w:unhideWhenUsed/>
    <w:rsid w:val="00F50B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B12"/>
    <w:rPr>
      <w:rFonts w:ascii="Lucida Grande" w:eastAsia="SimSun" w:hAnsi="Lucida Grande" w:cs="Lucida Grande"/>
      <w:sz w:val="18"/>
      <w:szCs w:val="18"/>
    </w:rPr>
  </w:style>
  <w:style w:type="paragraph" w:styleId="Header">
    <w:name w:val="header"/>
    <w:basedOn w:val="Normal"/>
    <w:link w:val="HeaderChar"/>
    <w:uiPriority w:val="99"/>
    <w:unhideWhenUsed/>
    <w:rsid w:val="005F4AFC"/>
    <w:pPr>
      <w:tabs>
        <w:tab w:val="center" w:pos="4680"/>
        <w:tab w:val="right" w:pos="9360"/>
      </w:tabs>
    </w:pPr>
  </w:style>
  <w:style w:type="character" w:customStyle="1" w:styleId="HeaderChar">
    <w:name w:val="Header Char"/>
    <w:basedOn w:val="DefaultParagraphFont"/>
    <w:link w:val="Header"/>
    <w:uiPriority w:val="99"/>
    <w:rsid w:val="005F4AFC"/>
    <w:rPr>
      <w:rFonts w:ascii="Calibri" w:eastAsia="SimSun" w:hAnsi="Calibri" w:cs="Times New Roman"/>
    </w:rPr>
  </w:style>
  <w:style w:type="paragraph" w:styleId="Footer">
    <w:name w:val="footer"/>
    <w:basedOn w:val="Normal"/>
    <w:link w:val="FooterChar"/>
    <w:uiPriority w:val="99"/>
    <w:unhideWhenUsed/>
    <w:rsid w:val="005F4AFC"/>
    <w:pPr>
      <w:tabs>
        <w:tab w:val="center" w:pos="4680"/>
        <w:tab w:val="right" w:pos="9360"/>
      </w:tabs>
    </w:pPr>
  </w:style>
  <w:style w:type="character" w:customStyle="1" w:styleId="FooterChar">
    <w:name w:val="Footer Char"/>
    <w:basedOn w:val="DefaultParagraphFont"/>
    <w:link w:val="Footer"/>
    <w:uiPriority w:val="99"/>
    <w:rsid w:val="005F4AFC"/>
    <w:rPr>
      <w:rFonts w:ascii="Calibri" w:eastAsia="SimSun" w:hAnsi="Calibri" w:cs="Times New Roman"/>
    </w:rPr>
  </w:style>
  <w:style w:type="paragraph" w:styleId="NormalWeb">
    <w:name w:val="Normal (Web)"/>
    <w:basedOn w:val="Normal"/>
    <w:uiPriority w:val="99"/>
    <w:semiHidden/>
    <w:unhideWhenUsed/>
    <w:rsid w:val="00C07910"/>
    <w:pPr>
      <w:spacing w:before="100" w:beforeAutospacing="1" w:after="100" w:afterAutospacing="1"/>
    </w:pPr>
    <w:rPr>
      <w:rFonts w:ascii="Times New Roman" w:eastAsiaTheme="minorEastAsia" w:hAnsi="Times New Roman"/>
      <w:lang w:eastAsia="zh-CN"/>
    </w:rPr>
  </w:style>
  <w:style w:type="character" w:styleId="CommentReference">
    <w:name w:val="annotation reference"/>
    <w:basedOn w:val="DefaultParagraphFont"/>
    <w:uiPriority w:val="99"/>
    <w:semiHidden/>
    <w:unhideWhenUsed/>
    <w:rsid w:val="00FD40CE"/>
    <w:rPr>
      <w:sz w:val="18"/>
      <w:szCs w:val="18"/>
    </w:rPr>
  </w:style>
  <w:style w:type="paragraph" w:styleId="CommentText">
    <w:name w:val="annotation text"/>
    <w:basedOn w:val="Normal"/>
    <w:link w:val="CommentTextChar"/>
    <w:uiPriority w:val="99"/>
    <w:semiHidden/>
    <w:unhideWhenUsed/>
    <w:rsid w:val="00FD40CE"/>
  </w:style>
  <w:style w:type="character" w:customStyle="1" w:styleId="CommentTextChar">
    <w:name w:val="Comment Text Char"/>
    <w:basedOn w:val="DefaultParagraphFont"/>
    <w:link w:val="CommentText"/>
    <w:uiPriority w:val="99"/>
    <w:semiHidden/>
    <w:rsid w:val="00FD40CE"/>
    <w:rPr>
      <w:rFonts w:ascii="Calibri" w:eastAsia="SimSun" w:hAnsi="Calibri" w:cs="Times New Roman"/>
    </w:rPr>
  </w:style>
  <w:style w:type="paragraph" w:styleId="CommentSubject">
    <w:name w:val="annotation subject"/>
    <w:basedOn w:val="CommentText"/>
    <w:next w:val="CommentText"/>
    <w:link w:val="CommentSubjectChar"/>
    <w:uiPriority w:val="99"/>
    <w:semiHidden/>
    <w:unhideWhenUsed/>
    <w:rsid w:val="00FD40CE"/>
    <w:rPr>
      <w:b/>
      <w:bCs/>
      <w:sz w:val="20"/>
      <w:szCs w:val="20"/>
    </w:rPr>
  </w:style>
  <w:style w:type="character" w:customStyle="1" w:styleId="CommentSubjectChar">
    <w:name w:val="Comment Subject Char"/>
    <w:basedOn w:val="CommentTextChar"/>
    <w:link w:val="CommentSubject"/>
    <w:uiPriority w:val="99"/>
    <w:semiHidden/>
    <w:rsid w:val="00FD40CE"/>
    <w:rPr>
      <w:rFonts w:ascii="Calibri" w:eastAsia="SimSu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598">
      <w:bodyDiv w:val="1"/>
      <w:marLeft w:val="0"/>
      <w:marRight w:val="0"/>
      <w:marTop w:val="0"/>
      <w:marBottom w:val="0"/>
      <w:divBdr>
        <w:top w:val="none" w:sz="0" w:space="0" w:color="auto"/>
        <w:left w:val="none" w:sz="0" w:space="0" w:color="auto"/>
        <w:bottom w:val="none" w:sz="0" w:space="0" w:color="auto"/>
        <w:right w:val="none" w:sz="0" w:space="0" w:color="auto"/>
      </w:divBdr>
    </w:div>
    <w:div w:id="72628512">
      <w:bodyDiv w:val="1"/>
      <w:marLeft w:val="0"/>
      <w:marRight w:val="0"/>
      <w:marTop w:val="0"/>
      <w:marBottom w:val="0"/>
      <w:divBdr>
        <w:top w:val="none" w:sz="0" w:space="0" w:color="auto"/>
        <w:left w:val="none" w:sz="0" w:space="0" w:color="auto"/>
        <w:bottom w:val="none" w:sz="0" w:space="0" w:color="auto"/>
        <w:right w:val="none" w:sz="0" w:space="0" w:color="auto"/>
      </w:divBdr>
      <w:divsChild>
        <w:div w:id="82531184">
          <w:marLeft w:val="0"/>
          <w:marRight w:val="0"/>
          <w:marTop w:val="0"/>
          <w:marBottom w:val="0"/>
          <w:divBdr>
            <w:top w:val="none" w:sz="0" w:space="0" w:color="auto"/>
            <w:left w:val="none" w:sz="0" w:space="0" w:color="auto"/>
            <w:bottom w:val="none" w:sz="0" w:space="0" w:color="auto"/>
            <w:right w:val="none" w:sz="0" w:space="0" w:color="auto"/>
          </w:divBdr>
          <w:divsChild>
            <w:div w:id="136386088">
              <w:marLeft w:val="0"/>
              <w:marRight w:val="0"/>
              <w:marTop w:val="0"/>
              <w:marBottom w:val="0"/>
              <w:divBdr>
                <w:top w:val="none" w:sz="0" w:space="0" w:color="auto"/>
                <w:left w:val="none" w:sz="0" w:space="0" w:color="auto"/>
                <w:bottom w:val="none" w:sz="0" w:space="0" w:color="auto"/>
                <w:right w:val="none" w:sz="0" w:space="0" w:color="auto"/>
              </w:divBdr>
              <w:divsChild>
                <w:div w:id="818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7995">
      <w:bodyDiv w:val="1"/>
      <w:marLeft w:val="0"/>
      <w:marRight w:val="0"/>
      <w:marTop w:val="0"/>
      <w:marBottom w:val="0"/>
      <w:divBdr>
        <w:top w:val="none" w:sz="0" w:space="0" w:color="auto"/>
        <w:left w:val="none" w:sz="0" w:space="0" w:color="auto"/>
        <w:bottom w:val="none" w:sz="0" w:space="0" w:color="auto"/>
        <w:right w:val="none" w:sz="0" w:space="0" w:color="auto"/>
      </w:divBdr>
    </w:div>
    <w:div w:id="220990505">
      <w:bodyDiv w:val="1"/>
      <w:marLeft w:val="0"/>
      <w:marRight w:val="0"/>
      <w:marTop w:val="0"/>
      <w:marBottom w:val="0"/>
      <w:divBdr>
        <w:top w:val="none" w:sz="0" w:space="0" w:color="auto"/>
        <w:left w:val="none" w:sz="0" w:space="0" w:color="auto"/>
        <w:bottom w:val="none" w:sz="0" w:space="0" w:color="auto"/>
        <w:right w:val="none" w:sz="0" w:space="0" w:color="auto"/>
      </w:divBdr>
    </w:div>
    <w:div w:id="587081482">
      <w:bodyDiv w:val="1"/>
      <w:marLeft w:val="0"/>
      <w:marRight w:val="0"/>
      <w:marTop w:val="0"/>
      <w:marBottom w:val="0"/>
      <w:divBdr>
        <w:top w:val="none" w:sz="0" w:space="0" w:color="auto"/>
        <w:left w:val="none" w:sz="0" w:space="0" w:color="auto"/>
        <w:bottom w:val="none" w:sz="0" w:space="0" w:color="auto"/>
        <w:right w:val="none" w:sz="0" w:space="0" w:color="auto"/>
      </w:divBdr>
    </w:div>
    <w:div w:id="785545475">
      <w:bodyDiv w:val="1"/>
      <w:marLeft w:val="0"/>
      <w:marRight w:val="0"/>
      <w:marTop w:val="0"/>
      <w:marBottom w:val="0"/>
      <w:divBdr>
        <w:top w:val="none" w:sz="0" w:space="0" w:color="auto"/>
        <w:left w:val="none" w:sz="0" w:space="0" w:color="auto"/>
        <w:bottom w:val="none" w:sz="0" w:space="0" w:color="auto"/>
        <w:right w:val="none" w:sz="0" w:space="0" w:color="auto"/>
      </w:divBdr>
    </w:div>
    <w:div w:id="853884013">
      <w:bodyDiv w:val="1"/>
      <w:marLeft w:val="0"/>
      <w:marRight w:val="0"/>
      <w:marTop w:val="0"/>
      <w:marBottom w:val="0"/>
      <w:divBdr>
        <w:top w:val="none" w:sz="0" w:space="0" w:color="auto"/>
        <w:left w:val="none" w:sz="0" w:space="0" w:color="auto"/>
        <w:bottom w:val="none" w:sz="0" w:space="0" w:color="auto"/>
        <w:right w:val="none" w:sz="0" w:space="0" w:color="auto"/>
      </w:divBdr>
    </w:div>
    <w:div w:id="918905753">
      <w:bodyDiv w:val="1"/>
      <w:marLeft w:val="0"/>
      <w:marRight w:val="0"/>
      <w:marTop w:val="0"/>
      <w:marBottom w:val="0"/>
      <w:divBdr>
        <w:top w:val="none" w:sz="0" w:space="0" w:color="auto"/>
        <w:left w:val="none" w:sz="0" w:space="0" w:color="auto"/>
        <w:bottom w:val="none" w:sz="0" w:space="0" w:color="auto"/>
        <w:right w:val="none" w:sz="0" w:space="0" w:color="auto"/>
      </w:divBdr>
      <w:divsChild>
        <w:div w:id="771825664">
          <w:marLeft w:val="0"/>
          <w:marRight w:val="0"/>
          <w:marTop w:val="0"/>
          <w:marBottom w:val="0"/>
          <w:divBdr>
            <w:top w:val="none" w:sz="0" w:space="0" w:color="auto"/>
            <w:left w:val="none" w:sz="0" w:space="0" w:color="auto"/>
            <w:bottom w:val="none" w:sz="0" w:space="0" w:color="auto"/>
            <w:right w:val="none" w:sz="0" w:space="0" w:color="auto"/>
          </w:divBdr>
          <w:divsChild>
            <w:div w:id="104813962">
              <w:marLeft w:val="0"/>
              <w:marRight w:val="0"/>
              <w:marTop w:val="0"/>
              <w:marBottom w:val="0"/>
              <w:divBdr>
                <w:top w:val="none" w:sz="0" w:space="0" w:color="auto"/>
                <w:left w:val="none" w:sz="0" w:space="0" w:color="auto"/>
                <w:bottom w:val="none" w:sz="0" w:space="0" w:color="auto"/>
                <w:right w:val="none" w:sz="0" w:space="0" w:color="auto"/>
              </w:divBdr>
              <w:divsChild>
                <w:div w:id="13715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854">
      <w:bodyDiv w:val="1"/>
      <w:marLeft w:val="0"/>
      <w:marRight w:val="0"/>
      <w:marTop w:val="0"/>
      <w:marBottom w:val="0"/>
      <w:divBdr>
        <w:top w:val="none" w:sz="0" w:space="0" w:color="auto"/>
        <w:left w:val="none" w:sz="0" w:space="0" w:color="auto"/>
        <w:bottom w:val="none" w:sz="0" w:space="0" w:color="auto"/>
        <w:right w:val="none" w:sz="0" w:space="0" w:color="auto"/>
      </w:divBdr>
    </w:div>
    <w:div w:id="1001930000">
      <w:bodyDiv w:val="1"/>
      <w:marLeft w:val="0"/>
      <w:marRight w:val="0"/>
      <w:marTop w:val="0"/>
      <w:marBottom w:val="0"/>
      <w:divBdr>
        <w:top w:val="none" w:sz="0" w:space="0" w:color="auto"/>
        <w:left w:val="none" w:sz="0" w:space="0" w:color="auto"/>
        <w:bottom w:val="none" w:sz="0" w:space="0" w:color="auto"/>
        <w:right w:val="none" w:sz="0" w:space="0" w:color="auto"/>
      </w:divBdr>
    </w:div>
    <w:div w:id="1019164012">
      <w:bodyDiv w:val="1"/>
      <w:marLeft w:val="0"/>
      <w:marRight w:val="0"/>
      <w:marTop w:val="0"/>
      <w:marBottom w:val="0"/>
      <w:divBdr>
        <w:top w:val="none" w:sz="0" w:space="0" w:color="auto"/>
        <w:left w:val="none" w:sz="0" w:space="0" w:color="auto"/>
        <w:bottom w:val="none" w:sz="0" w:space="0" w:color="auto"/>
        <w:right w:val="none" w:sz="0" w:space="0" w:color="auto"/>
      </w:divBdr>
    </w:div>
    <w:div w:id="1067923477">
      <w:bodyDiv w:val="1"/>
      <w:marLeft w:val="0"/>
      <w:marRight w:val="0"/>
      <w:marTop w:val="0"/>
      <w:marBottom w:val="0"/>
      <w:divBdr>
        <w:top w:val="none" w:sz="0" w:space="0" w:color="auto"/>
        <w:left w:val="none" w:sz="0" w:space="0" w:color="auto"/>
        <w:bottom w:val="none" w:sz="0" w:space="0" w:color="auto"/>
        <w:right w:val="none" w:sz="0" w:space="0" w:color="auto"/>
      </w:divBdr>
    </w:div>
    <w:div w:id="1187980205">
      <w:bodyDiv w:val="1"/>
      <w:marLeft w:val="0"/>
      <w:marRight w:val="0"/>
      <w:marTop w:val="0"/>
      <w:marBottom w:val="0"/>
      <w:divBdr>
        <w:top w:val="none" w:sz="0" w:space="0" w:color="auto"/>
        <w:left w:val="none" w:sz="0" w:space="0" w:color="auto"/>
        <w:bottom w:val="none" w:sz="0" w:space="0" w:color="auto"/>
        <w:right w:val="none" w:sz="0" w:space="0" w:color="auto"/>
      </w:divBdr>
    </w:div>
    <w:div w:id="1435400623">
      <w:bodyDiv w:val="1"/>
      <w:marLeft w:val="0"/>
      <w:marRight w:val="0"/>
      <w:marTop w:val="0"/>
      <w:marBottom w:val="0"/>
      <w:divBdr>
        <w:top w:val="none" w:sz="0" w:space="0" w:color="auto"/>
        <w:left w:val="none" w:sz="0" w:space="0" w:color="auto"/>
        <w:bottom w:val="none" w:sz="0" w:space="0" w:color="auto"/>
        <w:right w:val="none" w:sz="0" w:space="0" w:color="auto"/>
      </w:divBdr>
    </w:div>
    <w:div w:id="1503470470">
      <w:bodyDiv w:val="1"/>
      <w:marLeft w:val="0"/>
      <w:marRight w:val="0"/>
      <w:marTop w:val="0"/>
      <w:marBottom w:val="0"/>
      <w:divBdr>
        <w:top w:val="none" w:sz="0" w:space="0" w:color="auto"/>
        <w:left w:val="none" w:sz="0" w:space="0" w:color="auto"/>
        <w:bottom w:val="none" w:sz="0" w:space="0" w:color="auto"/>
        <w:right w:val="none" w:sz="0" w:space="0" w:color="auto"/>
      </w:divBdr>
      <w:divsChild>
        <w:div w:id="1989552076">
          <w:marLeft w:val="0"/>
          <w:marRight w:val="0"/>
          <w:marTop w:val="0"/>
          <w:marBottom w:val="0"/>
          <w:divBdr>
            <w:top w:val="none" w:sz="0" w:space="0" w:color="auto"/>
            <w:left w:val="none" w:sz="0" w:space="0" w:color="auto"/>
            <w:bottom w:val="none" w:sz="0" w:space="0" w:color="auto"/>
            <w:right w:val="none" w:sz="0" w:space="0" w:color="auto"/>
          </w:divBdr>
          <w:divsChild>
            <w:div w:id="970014631">
              <w:marLeft w:val="0"/>
              <w:marRight w:val="0"/>
              <w:marTop w:val="0"/>
              <w:marBottom w:val="0"/>
              <w:divBdr>
                <w:top w:val="none" w:sz="0" w:space="0" w:color="auto"/>
                <w:left w:val="none" w:sz="0" w:space="0" w:color="auto"/>
                <w:bottom w:val="none" w:sz="0" w:space="0" w:color="auto"/>
                <w:right w:val="none" w:sz="0" w:space="0" w:color="auto"/>
              </w:divBdr>
              <w:divsChild>
                <w:div w:id="8007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7373">
      <w:bodyDiv w:val="1"/>
      <w:marLeft w:val="0"/>
      <w:marRight w:val="0"/>
      <w:marTop w:val="0"/>
      <w:marBottom w:val="0"/>
      <w:divBdr>
        <w:top w:val="none" w:sz="0" w:space="0" w:color="auto"/>
        <w:left w:val="none" w:sz="0" w:space="0" w:color="auto"/>
        <w:bottom w:val="none" w:sz="0" w:space="0" w:color="auto"/>
        <w:right w:val="none" w:sz="0" w:space="0" w:color="auto"/>
      </w:divBdr>
      <w:divsChild>
        <w:div w:id="418454559">
          <w:marLeft w:val="0"/>
          <w:marRight w:val="0"/>
          <w:marTop w:val="0"/>
          <w:marBottom w:val="0"/>
          <w:divBdr>
            <w:top w:val="none" w:sz="0" w:space="0" w:color="auto"/>
            <w:left w:val="none" w:sz="0" w:space="0" w:color="auto"/>
            <w:bottom w:val="none" w:sz="0" w:space="0" w:color="auto"/>
            <w:right w:val="none" w:sz="0" w:space="0" w:color="auto"/>
          </w:divBdr>
          <w:divsChild>
            <w:div w:id="2122801363">
              <w:marLeft w:val="0"/>
              <w:marRight w:val="0"/>
              <w:marTop w:val="0"/>
              <w:marBottom w:val="0"/>
              <w:divBdr>
                <w:top w:val="none" w:sz="0" w:space="0" w:color="auto"/>
                <w:left w:val="none" w:sz="0" w:space="0" w:color="auto"/>
                <w:bottom w:val="none" w:sz="0" w:space="0" w:color="auto"/>
                <w:right w:val="none" w:sz="0" w:space="0" w:color="auto"/>
              </w:divBdr>
              <w:divsChild>
                <w:div w:id="641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5705">
      <w:bodyDiv w:val="1"/>
      <w:marLeft w:val="0"/>
      <w:marRight w:val="0"/>
      <w:marTop w:val="0"/>
      <w:marBottom w:val="0"/>
      <w:divBdr>
        <w:top w:val="none" w:sz="0" w:space="0" w:color="auto"/>
        <w:left w:val="none" w:sz="0" w:space="0" w:color="auto"/>
        <w:bottom w:val="none" w:sz="0" w:space="0" w:color="auto"/>
        <w:right w:val="none" w:sz="0" w:space="0" w:color="auto"/>
      </w:divBdr>
      <w:divsChild>
        <w:div w:id="581372139">
          <w:marLeft w:val="75"/>
          <w:marRight w:val="75"/>
          <w:marTop w:val="0"/>
          <w:marBottom w:val="0"/>
          <w:divBdr>
            <w:top w:val="none" w:sz="0" w:space="0" w:color="auto"/>
            <w:left w:val="none" w:sz="0" w:space="0" w:color="auto"/>
            <w:bottom w:val="none" w:sz="0" w:space="0" w:color="auto"/>
            <w:right w:val="none" w:sz="0" w:space="0" w:color="auto"/>
          </w:divBdr>
          <w:divsChild>
            <w:div w:id="298614343">
              <w:marLeft w:val="0"/>
              <w:marRight w:val="0"/>
              <w:marTop w:val="0"/>
              <w:marBottom w:val="0"/>
              <w:divBdr>
                <w:top w:val="none" w:sz="0" w:space="0" w:color="auto"/>
                <w:left w:val="none" w:sz="0" w:space="0" w:color="auto"/>
                <w:bottom w:val="none" w:sz="0" w:space="0" w:color="auto"/>
                <w:right w:val="none" w:sz="0" w:space="0" w:color="auto"/>
              </w:divBdr>
              <w:divsChild>
                <w:div w:id="133484021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86436647">
          <w:marLeft w:val="75"/>
          <w:marRight w:val="75"/>
          <w:marTop w:val="0"/>
          <w:marBottom w:val="0"/>
          <w:divBdr>
            <w:top w:val="none" w:sz="0" w:space="0" w:color="auto"/>
            <w:left w:val="none" w:sz="0" w:space="0" w:color="auto"/>
            <w:bottom w:val="none" w:sz="0" w:space="0" w:color="auto"/>
            <w:right w:val="none" w:sz="0" w:space="0" w:color="auto"/>
          </w:divBdr>
        </w:div>
      </w:divsChild>
    </w:div>
    <w:div w:id="1813209823">
      <w:bodyDiv w:val="1"/>
      <w:marLeft w:val="0"/>
      <w:marRight w:val="0"/>
      <w:marTop w:val="0"/>
      <w:marBottom w:val="0"/>
      <w:divBdr>
        <w:top w:val="none" w:sz="0" w:space="0" w:color="auto"/>
        <w:left w:val="none" w:sz="0" w:space="0" w:color="auto"/>
        <w:bottom w:val="none" w:sz="0" w:space="0" w:color="auto"/>
        <w:right w:val="none" w:sz="0" w:space="0" w:color="auto"/>
      </w:divBdr>
      <w:divsChild>
        <w:div w:id="163784933">
          <w:marLeft w:val="0"/>
          <w:marRight w:val="0"/>
          <w:marTop w:val="0"/>
          <w:marBottom w:val="0"/>
          <w:divBdr>
            <w:top w:val="none" w:sz="0" w:space="0" w:color="auto"/>
            <w:left w:val="none" w:sz="0" w:space="0" w:color="auto"/>
            <w:bottom w:val="none" w:sz="0" w:space="0" w:color="auto"/>
            <w:right w:val="none" w:sz="0" w:space="0" w:color="auto"/>
          </w:divBdr>
          <w:divsChild>
            <w:div w:id="2049866307">
              <w:marLeft w:val="0"/>
              <w:marRight w:val="0"/>
              <w:marTop w:val="0"/>
              <w:marBottom w:val="0"/>
              <w:divBdr>
                <w:top w:val="none" w:sz="0" w:space="0" w:color="auto"/>
                <w:left w:val="none" w:sz="0" w:space="0" w:color="auto"/>
                <w:bottom w:val="none" w:sz="0" w:space="0" w:color="auto"/>
                <w:right w:val="none" w:sz="0" w:space="0" w:color="auto"/>
              </w:divBdr>
              <w:divsChild>
                <w:div w:id="11730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Feng</dc:creator>
  <cp:keywords/>
  <dc:description/>
  <cp:lastModifiedBy>Ning Lin</cp:lastModifiedBy>
  <cp:revision>5</cp:revision>
  <dcterms:created xsi:type="dcterms:W3CDTF">2018-09-21T14:24:00Z</dcterms:created>
  <dcterms:modified xsi:type="dcterms:W3CDTF">2018-09-21T18:57:00Z</dcterms:modified>
</cp:coreProperties>
</file>